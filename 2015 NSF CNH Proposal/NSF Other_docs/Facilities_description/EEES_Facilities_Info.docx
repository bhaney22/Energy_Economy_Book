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D7E11" w14:textId="77777777" w:rsidR="003458A9" w:rsidRDefault="003458A9" w:rsidP="00E11455">
      <w:pPr>
        <w:pStyle w:val="BodyText2"/>
        <w:jc w:val="center"/>
        <w:rPr>
          <w:rFonts w:ascii="Palatino Linotype" w:hAnsi="Palatino Linotype" w:cs="Arial"/>
          <w:b/>
          <w:caps/>
          <w:sz w:val="50"/>
          <w:szCs w:val="50"/>
        </w:rPr>
      </w:pPr>
    </w:p>
    <w:p w14:paraId="07EA0DE6" w14:textId="77777777" w:rsidR="003458A9" w:rsidRDefault="003458A9" w:rsidP="00E11455">
      <w:pPr>
        <w:pStyle w:val="BodyText2"/>
        <w:jc w:val="center"/>
        <w:rPr>
          <w:rFonts w:ascii="Palatino Linotype" w:hAnsi="Palatino Linotype" w:cs="Arial"/>
          <w:b/>
          <w:caps/>
          <w:sz w:val="50"/>
          <w:szCs w:val="50"/>
        </w:rPr>
      </w:pPr>
    </w:p>
    <w:p w14:paraId="3923DB1D" w14:textId="77777777" w:rsidR="003458A9" w:rsidRDefault="003458A9" w:rsidP="00E11455">
      <w:pPr>
        <w:pStyle w:val="BodyText2"/>
        <w:jc w:val="center"/>
        <w:rPr>
          <w:rFonts w:ascii="Palatino Linotype" w:hAnsi="Palatino Linotype" w:cs="Arial"/>
          <w:b/>
          <w:caps/>
          <w:sz w:val="50"/>
          <w:szCs w:val="50"/>
        </w:rPr>
      </w:pPr>
    </w:p>
    <w:p w14:paraId="2F99C7F8" w14:textId="77777777" w:rsidR="003458A9" w:rsidRDefault="003458A9" w:rsidP="00E11455">
      <w:pPr>
        <w:pStyle w:val="BodyText2"/>
        <w:jc w:val="center"/>
        <w:rPr>
          <w:rFonts w:ascii="Palatino Linotype" w:hAnsi="Palatino Linotype" w:cs="Arial"/>
          <w:b/>
          <w:caps/>
          <w:sz w:val="50"/>
          <w:szCs w:val="50"/>
        </w:rPr>
      </w:pPr>
    </w:p>
    <w:p w14:paraId="3999462B" w14:textId="77777777" w:rsidR="003458A9" w:rsidRDefault="003458A9" w:rsidP="00E11455">
      <w:pPr>
        <w:pStyle w:val="BodyText2"/>
        <w:jc w:val="center"/>
        <w:rPr>
          <w:rFonts w:ascii="Palatino Linotype" w:hAnsi="Palatino Linotype" w:cs="Arial"/>
          <w:b/>
          <w:caps/>
          <w:sz w:val="50"/>
          <w:szCs w:val="50"/>
        </w:rPr>
      </w:pPr>
    </w:p>
    <w:p w14:paraId="4825A7A1" w14:textId="77777777" w:rsidR="003458A9" w:rsidRDefault="003458A9" w:rsidP="00E11455">
      <w:pPr>
        <w:pStyle w:val="BodyText2"/>
        <w:jc w:val="center"/>
        <w:rPr>
          <w:rFonts w:ascii="Palatino Linotype" w:hAnsi="Palatino Linotype" w:cs="Arial"/>
          <w:b/>
          <w:caps/>
          <w:sz w:val="50"/>
          <w:szCs w:val="50"/>
        </w:rPr>
      </w:pPr>
    </w:p>
    <w:p w14:paraId="679C9451" w14:textId="77777777" w:rsidR="003458A9" w:rsidRDefault="003458A9" w:rsidP="00E11455">
      <w:pPr>
        <w:pStyle w:val="BodyText2"/>
        <w:jc w:val="center"/>
        <w:rPr>
          <w:rFonts w:ascii="Palatino Linotype" w:hAnsi="Palatino Linotype" w:cs="Arial"/>
          <w:b/>
          <w:caps/>
          <w:sz w:val="50"/>
          <w:szCs w:val="50"/>
        </w:rPr>
      </w:pPr>
    </w:p>
    <w:p w14:paraId="7CF2D68B" w14:textId="77777777" w:rsidR="003458A9" w:rsidRDefault="003458A9" w:rsidP="00E11455">
      <w:pPr>
        <w:pStyle w:val="BodyText2"/>
        <w:jc w:val="center"/>
        <w:rPr>
          <w:rFonts w:ascii="Palatino Linotype" w:hAnsi="Palatino Linotype" w:cs="Arial"/>
          <w:b/>
          <w:caps/>
          <w:sz w:val="50"/>
          <w:szCs w:val="50"/>
        </w:rPr>
      </w:pPr>
    </w:p>
    <w:p w14:paraId="0B1D7AA6" w14:textId="77777777" w:rsidR="003458A9" w:rsidRDefault="003458A9" w:rsidP="00E11455">
      <w:pPr>
        <w:pStyle w:val="BodyText2"/>
        <w:jc w:val="center"/>
        <w:rPr>
          <w:rFonts w:ascii="Palatino Linotype" w:hAnsi="Palatino Linotype" w:cs="Arial"/>
          <w:b/>
          <w:caps/>
          <w:sz w:val="50"/>
          <w:szCs w:val="50"/>
        </w:rPr>
      </w:pPr>
    </w:p>
    <w:p w14:paraId="04F6F85E" w14:textId="77777777" w:rsidR="003458A9" w:rsidRDefault="003458A9" w:rsidP="00E11455">
      <w:pPr>
        <w:pStyle w:val="BodyText2"/>
        <w:jc w:val="center"/>
        <w:rPr>
          <w:rFonts w:ascii="Palatino Linotype" w:hAnsi="Palatino Linotype" w:cs="Arial"/>
          <w:b/>
          <w:caps/>
          <w:sz w:val="50"/>
          <w:szCs w:val="50"/>
        </w:rPr>
      </w:pPr>
    </w:p>
    <w:p w14:paraId="11A2DB42" w14:textId="77777777" w:rsidR="003458A9" w:rsidRDefault="003458A9" w:rsidP="00E11455">
      <w:pPr>
        <w:pStyle w:val="BodyText2"/>
        <w:jc w:val="center"/>
        <w:rPr>
          <w:rFonts w:ascii="Palatino Linotype" w:hAnsi="Palatino Linotype" w:cs="Arial"/>
          <w:b/>
          <w:caps/>
          <w:sz w:val="50"/>
          <w:szCs w:val="50"/>
        </w:rPr>
      </w:pPr>
    </w:p>
    <w:p w14:paraId="2FC233CA" w14:textId="77777777" w:rsidR="003458A9" w:rsidRDefault="003458A9" w:rsidP="00E11455">
      <w:pPr>
        <w:pStyle w:val="BodyText2"/>
        <w:jc w:val="center"/>
        <w:rPr>
          <w:rFonts w:ascii="Palatino Linotype" w:hAnsi="Palatino Linotype" w:cs="Arial"/>
          <w:b/>
          <w:caps/>
          <w:sz w:val="50"/>
          <w:szCs w:val="50"/>
        </w:rPr>
      </w:pPr>
    </w:p>
    <w:p w14:paraId="4849AACB" w14:textId="77777777" w:rsidR="00E11455" w:rsidRPr="003458A9" w:rsidRDefault="00E11455" w:rsidP="00E11455">
      <w:pPr>
        <w:pStyle w:val="BodyText2"/>
        <w:jc w:val="center"/>
        <w:rPr>
          <w:rFonts w:ascii="Palatino Linotype" w:hAnsi="Palatino Linotype" w:cs="Arial"/>
          <w:b/>
          <w:caps/>
          <w:sz w:val="50"/>
          <w:szCs w:val="50"/>
        </w:rPr>
      </w:pPr>
      <w:r w:rsidRPr="003458A9">
        <w:rPr>
          <w:rFonts w:ascii="Palatino Linotype" w:hAnsi="Palatino Linotype" w:cs="Arial"/>
          <w:b/>
          <w:caps/>
          <w:sz w:val="50"/>
          <w:szCs w:val="50"/>
        </w:rPr>
        <w:t xml:space="preserve">EEES </w:t>
      </w:r>
      <w:r w:rsidR="007D632B" w:rsidRPr="003458A9">
        <w:rPr>
          <w:rFonts w:ascii="Palatino Linotype" w:hAnsi="Palatino Linotype" w:cs="Arial"/>
          <w:b/>
          <w:caps/>
          <w:sz w:val="50"/>
          <w:szCs w:val="50"/>
        </w:rPr>
        <w:t xml:space="preserve">RESEARCH </w:t>
      </w:r>
      <w:r w:rsidR="00623F3F" w:rsidRPr="003458A9">
        <w:rPr>
          <w:rFonts w:ascii="Palatino Linotype" w:hAnsi="Palatino Linotype" w:cs="Arial"/>
          <w:b/>
          <w:caps/>
          <w:sz w:val="50"/>
          <w:szCs w:val="50"/>
        </w:rPr>
        <w:t>INFRASTRUCTURE</w:t>
      </w:r>
    </w:p>
    <w:p w14:paraId="4D2A027D" w14:textId="77777777" w:rsidR="003458A9" w:rsidRDefault="003458A9">
      <w:pPr>
        <w:spacing w:after="0" w:line="240" w:lineRule="auto"/>
        <w:rPr>
          <w:rFonts w:ascii="Palatino Linotype" w:eastAsia="Times New Roman" w:hAnsi="Palatino Linotype" w:cs="Arial"/>
          <w:b/>
        </w:rPr>
      </w:pPr>
      <w:r>
        <w:rPr>
          <w:rFonts w:ascii="Palatino Linotype" w:hAnsi="Palatino Linotype" w:cs="Arial"/>
          <w:b/>
        </w:rPr>
        <w:br w:type="page"/>
      </w:r>
    </w:p>
    <w:p w14:paraId="5FAE5FF5" w14:textId="77777777" w:rsidR="00E11455" w:rsidRPr="003C3F5E" w:rsidRDefault="003C3F5E" w:rsidP="00D81AB1">
      <w:pPr>
        <w:pStyle w:val="BodyText2"/>
        <w:ind w:firstLine="720"/>
        <w:rPr>
          <w:rFonts w:ascii="Palatino Linotype" w:hAnsi="Palatino Linotype" w:cs="Arial"/>
          <w:b/>
          <w:szCs w:val="22"/>
        </w:rPr>
      </w:pPr>
      <w:r w:rsidRPr="003C3F5E">
        <w:rPr>
          <w:rFonts w:ascii="Palatino Linotype" w:hAnsi="Palatino Linotype" w:cs="Arial"/>
          <w:b/>
          <w:szCs w:val="22"/>
        </w:rPr>
        <w:lastRenderedPageBreak/>
        <w:t>Office, Classrooms and Laboratories</w:t>
      </w:r>
    </w:p>
    <w:p w14:paraId="3FA41F15" w14:textId="77777777" w:rsidR="00690151" w:rsidRDefault="00690151" w:rsidP="00BB2ECC">
      <w:pPr>
        <w:pStyle w:val="BodyText2"/>
        <w:spacing w:line="360" w:lineRule="auto"/>
        <w:ind w:firstLine="720"/>
        <w:rPr>
          <w:rFonts w:ascii="Palatino Linotype" w:hAnsi="Palatino Linotype" w:cs="Arial"/>
          <w:szCs w:val="22"/>
        </w:rPr>
      </w:pPr>
      <w:r w:rsidRPr="00F32311">
        <w:rPr>
          <w:rFonts w:ascii="Palatino Linotype" w:hAnsi="Palatino Linotype" w:cs="Arial"/>
          <w:szCs w:val="22"/>
        </w:rPr>
        <w:t>T</w:t>
      </w:r>
      <w:r w:rsidR="00F06A80" w:rsidRPr="00F32311">
        <w:rPr>
          <w:rFonts w:ascii="Palatino Linotype" w:hAnsi="Palatino Linotype" w:cs="Arial"/>
          <w:szCs w:val="22"/>
        </w:rPr>
        <w:t xml:space="preserve">he </w:t>
      </w:r>
      <w:r w:rsidRPr="00F32311">
        <w:rPr>
          <w:rFonts w:ascii="Palatino Linotype" w:hAnsi="Palatino Linotype" w:cs="Arial"/>
          <w:szCs w:val="22"/>
        </w:rPr>
        <w:t>laboratories</w:t>
      </w:r>
      <w:r w:rsidR="00831AEC" w:rsidRPr="00F32311">
        <w:rPr>
          <w:rFonts w:ascii="Palatino Linotype" w:hAnsi="Palatino Linotype" w:cs="Arial"/>
          <w:szCs w:val="22"/>
        </w:rPr>
        <w:t xml:space="preserve"> and facilities</w:t>
      </w:r>
      <w:r w:rsidRPr="00F32311">
        <w:rPr>
          <w:rFonts w:ascii="Palatino Linotype" w:hAnsi="Palatino Linotype" w:cs="Arial"/>
          <w:szCs w:val="22"/>
        </w:rPr>
        <w:t xml:space="preserve"> of the </w:t>
      </w:r>
      <w:r w:rsidR="00F06A80" w:rsidRPr="00F32311">
        <w:rPr>
          <w:rFonts w:ascii="Palatino Linotype" w:hAnsi="Palatino Linotype" w:cs="Arial"/>
          <w:szCs w:val="22"/>
        </w:rPr>
        <w:t xml:space="preserve">Department of Environmental Engineering and </w:t>
      </w:r>
      <w:r w:rsidRPr="00F32311">
        <w:rPr>
          <w:rFonts w:ascii="Palatino Linotype" w:hAnsi="Palatino Linotype" w:cs="Arial"/>
          <w:szCs w:val="22"/>
        </w:rPr>
        <w:t xml:space="preserve">Earth </w:t>
      </w:r>
      <w:r w:rsidR="00F06A80" w:rsidRPr="00F32311">
        <w:rPr>
          <w:rFonts w:ascii="Palatino Linotype" w:hAnsi="Palatino Linotype" w:cs="Arial"/>
          <w:szCs w:val="22"/>
        </w:rPr>
        <w:t>Science</w:t>
      </w:r>
      <w:r w:rsidRPr="00F32311">
        <w:rPr>
          <w:rFonts w:ascii="Palatino Linotype" w:hAnsi="Palatino Linotype" w:cs="Arial"/>
          <w:szCs w:val="22"/>
        </w:rPr>
        <w:t>s</w:t>
      </w:r>
      <w:r w:rsidR="00F06A80" w:rsidRPr="00F32311">
        <w:rPr>
          <w:rFonts w:ascii="Palatino Linotype" w:hAnsi="Palatino Linotype" w:cs="Arial"/>
          <w:szCs w:val="22"/>
        </w:rPr>
        <w:t xml:space="preserve"> (</w:t>
      </w:r>
      <w:r w:rsidRPr="00F32311">
        <w:rPr>
          <w:rFonts w:ascii="Palatino Linotype" w:hAnsi="Palatino Linotype" w:cs="Arial"/>
          <w:szCs w:val="22"/>
        </w:rPr>
        <w:t>EEES</w:t>
      </w:r>
      <w:r w:rsidR="00F06A80" w:rsidRPr="00F32311">
        <w:rPr>
          <w:rFonts w:ascii="Palatino Linotype" w:hAnsi="Palatino Linotype" w:cs="Arial"/>
          <w:szCs w:val="22"/>
        </w:rPr>
        <w:t>) at Clemson University</w:t>
      </w:r>
      <w:r w:rsidR="00E11455" w:rsidRPr="00F32311">
        <w:rPr>
          <w:rFonts w:ascii="Palatino Linotype" w:hAnsi="Palatino Linotype" w:cs="Arial"/>
          <w:szCs w:val="22"/>
        </w:rPr>
        <w:t xml:space="preserve"> </w:t>
      </w:r>
      <w:r w:rsidRPr="00F32311">
        <w:rPr>
          <w:rFonts w:ascii="Palatino Linotype" w:hAnsi="Palatino Linotype" w:cs="Arial"/>
          <w:szCs w:val="22"/>
        </w:rPr>
        <w:t xml:space="preserve">are located </w:t>
      </w:r>
      <w:r w:rsidR="00831AEC" w:rsidRPr="00F32311">
        <w:rPr>
          <w:rFonts w:ascii="Palatino Linotype" w:hAnsi="Palatino Linotype" w:cs="Arial"/>
          <w:szCs w:val="22"/>
        </w:rPr>
        <w:t>at</w:t>
      </w:r>
      <w:r w:rsidR="00996371" w:rsidRPr="00F32311">
        <w:rPr>
          <w:rFonts w:ascii="Palatino Linotype" w:hAnsi="Palatino Linotype" w:cs="Arial"/>
          <w:szCs w:val="22"/>
        </w:rPr>
        <w:t xml:space="preserve"> two </w:t>
      </w:r>
      <w:r w:rsidR="005325D9" w:rsidRPr="00F32311">
        <w:rPr>
          <w:rFonts w:ascii="Palatino Linotype" w:hAnsi="Palatino Linotype" w:cs="Arial"/>
          <w:szCs w:val="22"/>
        </w:rPr>
        <w:t xml:space="preserve">main </w:t>
      </w:r>
      <w:r w:rsidR="00996371" w:rsidRPr="00F32311">
        <w:rPr>
          <w:rFonts w:ascii="Palatino Linotype" w:hAnsi="Palatino Linotype" w:cs="Arial"/>
          <w:szCs w:val="22"/>
        </w:rPr>
        <w:t xml:space="preserve">locations: (1) </w:t>
      </w:r>
      <w:r w:rsidR="005325D9" w:rsidRPr="00F32311">
        <w:rPr>
          <w:rFonts w:ascii="Palatino Linotype" w:hAnsi="Palatino Linotype" w:cs="Arial"/>
          <w:szCs w:val="22"/>
        </w:rPr>
        <w:t xml:space="preserve">approximately 8 miles off campus at the L. G. Rich Environmental Laboratory (342 Computer Court, Anderson, SC 29625) </w:t>
      </w:r>
      <w:r w:rsidR="00665F30">
        <w:rPr>
          <w:rFonts w:ascii="Palatino Linotype" w:hAnsi="Palatino Linotype" w:cs="Arial"/>
          <w:szCs w:val="22"/>
        </w:rPr>
        <w:t xml:space="preserve">and </w:t>
      </w:r>
      <w:r w:rsidR="005325D9" w:rsidRPr="00F32311">
        <w:rPr>
          <w:rFonts w:ascii="Palatino Linotype" w:hAnsi="Palatino Linotype" w:cs="Arial"/>
          <w:szCs w:val="22"/>
        </w:rPr>
        <w:t>(2) in Brackett Hall</w:t>
      </w:r>
      <w:r w:rsidR="00665F30">
        <w:rPr>
          <w:rFonts w:ascii="Palatino Linotype" w:hAnsi="Palatino Linotype" w:cs="Arial"/>
          <w:szCs w:val="22"/>
        </w:rPr>
        <w:t xml:space="preserve"> </w:t>
      </w:r>
      <w:r w:rsidR="004B2ACE" w:rsidRPr="00F32311">
        <w:rPr>
          <w:rFonts w:ascii="Palatino Linotype" w:hAnsi="Palatino Linotype" w:cs="Arial"/>
          <w:szCs w:val="22"/>
        </w:rPr>
        <w:t xml:space="preserve">and the </w:t>
      </w:r>
      <w:proofErr w:type="spellStart"/>
      <w:r w:rsidR="004B2ACE" w:rsidRPr="00F32311">
        <w:rPr>
          <w:rFonts w:ascii="Palatino Linotype" w:hAnsi="Palatino Linotype" w:cs="Arial"/>
          <w:szCs w:val="22"/>
        </w:rPr>
        <w:t>Biosystems</w:t>
      </w:r>
      <w:proofErr w:type="spellEnd"/>
      <w:r w:rsidR="004B2ACE" w:rsidRPr="00F32311">
        <w:rPr>
          <w:rFonts w:ascii="Palatino Linotype" w:hAnsi="Palatino Linotype" w:cs="Arial"/>
          <w:szCs w:val="22"/>
        </w:rPr>
        <w:t xml:space="preserve"> Research Complex (BRC)</w:t>
      </w:r>
      <w:r w:rsidR="005325D9" w:rsidRPr="00F32311">
        <w:rPr>
          <w:rFonts w:ascii="Palatino Linotype" w:hAnsi="Palatino Linotype" w:cs="Arial"/>
          <w:szCs w:val="22"/>
        </w:rPr>
        <w:t xml:space="preserve"> on the main University campus.  The Rich Lab is</w:t>
      </w:r>
      <w:r w:rsidR="00F06A80" w:rsidRPr="00F32311">
        <w:rPr>
          <w:rFonts w:ascii="Palatino Linotype" w:hAnsi="Palatino Linotype" w:cs="Arial"/>
          <w:szCs w:val="22"/>
        </w:rPr>
        <w:t xml:space="preserve"> a </w:t>
      </w:r>
      <w:r w:rsidR="00D81AB1" w:rsidRPr="00F32311">
        <w:rPr>
          <w:rFonts w:ascii="Palatino Linotype" w:hAnsi="Palatino Linotype" w:cs="Arial"/>
          <w:szCs w:val="22"/>
        </w:rPr>
        <w:t>state-of-the-art</w:t>
      </w:r>
      <w:r w:rsidR="00F06A80" w:rsidRPr="00F32311">
        <w:rPr>
          <w:rFonts w:ascii="Palatino Linotype" w:hAnsi="Palatino Linotype" w:cs="Arial"/>
          <w:szCs w:val="22"/>
        </w:rPr>
        <w:t xml:space="preserve"> 42,000 square foot building </w:t>
      </w:r>
      <w:r w:rsidR="005325D9" w:rsidRPr="00F32311">
        <w:rPr>
          <w:rFonts w:ascii="Palatino Linotype" w:hAnsi="Palatino Linotype" w:cs="Arial"/>
          <w:szCs w:val="22"/>
        </w:rPr>
        <w:t>housing the main departmental offices as well as</w:t>
      </w:r>
      <w:r w:rsidR="00CE1F5B" w:rsidRPr="00F32311">
        <w:rPr>
          <w:rFonts w:ascii="Palatino Linotype" w:hAnsi="Palatino Linotype" w:cs="Arial"/>
          <w:szCs w:val="22"/>
        </w:rPr>
        <w:t xml:space="preserve"> classrooms and</w:t>
      </w:r>
      <w:r w:rsidR="005325D9" w:rsidRPr="00F32311">
        <w:rPr>
          <w:rFonts w:ascii="Palatino Linotype" w:hAnsi="Palatino Linotype" w:cs="Arial"/>
          <w:szCs w:val="22"/>
        </w:rPr>
        <w:t xml:space="preserve"> numero</w:t>
      </w:r>
      <w:r w:rsidR="00E31C2E" w:rsidRPr="00F32311">
        <w:rPr>
          <w:rFonts w:ascii="Palatino Linotype" w:hAnsi="Palatino Linotype" w:cs="Arial"/>
          <w:szCs w:val="22"/>
        </w:rPr>
        <w:t xml:space="preserve">us environmental laboratories. </w:t>
      </w:r>
      <w:r w:rsidR="005325D9" w:rsidRPr="00F32311">
        <w:rPr>
          <w:rFonts w:ascii="Palatino Linotype" w:hAnsi="Palatino Linotype" w:cs="Arial"/>
          <w:szCs w:val="22"/>
        </w:rPr>
        <w:t xml:space="preserve">The Brackett </w:t>
      </w:r>
      <w:r w:rsidR="00D17FD5" w:rsidRPr="00F32311">
        <w:rPr>
          <w:rFonts w:ascii="Palatino Linotype" w:hAnsi="Palatino Linotype" w:cs="Arial"/>
          <w:szCs w:val="22"/>
        </w:rPr>
        <w:t>H</w:t>
      </w:r>
      <w:r w:rsidR="005325D9" w:rsidRPr="00F32311">
        <w:rPr>
          <w:rFonts w:ascii="Palatino Linotype" w:hAnsi="Palatino Linotype" w:cs="Arial"/>
          <w:szCs w:val="22"/>
        </w:rPr>
        <w:t>all location houses offices, classrooms and additional laboratories associated mainly with Earth sciences.</w:t>
      </w:r>
      <w:r w:rsidR="00F06A80" w:rsidRPr="00F32311">
        <w:rPr>
          <w:rFonts w:ascii="Palatino Linotype" w:hAnsi="Palatino Linotype" w:cs="Arial"/>
          <w:szCs w:val="22"/>
        </w:rPr>
        <w:t xml:space="preserve">  </w:t>
      </w:r>
      <w:r w:rsidR="004B2ACE" w:rsidRPr="00F32311">
        <w:rPr>
          <w:rFonts w:ascii="Palatino Linotype" w:hAnsi="Palatino Linotype" w:cs="Arial"/>
          <w:szCs w:val="22"/>
        </w:rPr>
        <w:t>The BRC is a research facility housing research groups from a variety of disciplines.</w:t>
      </w:r>
    </w:p>
    <w:p w14:paraId="164943BF" w14:textId="77777777" w:rsidR="009E6B02" w:rsidRDefault="00CE1F5B" w:rsidP="00BB2ECC">
      <w:pPr>
        <w:numPr>
          <w:ilvl w:val="12"/>
          <w:numId w:val="0"/>
        </w:numPr>
        <w:spacing w:after="0" w:line="360" w:lineRule="auto"/>
        <w:ind w:firstLine="720"/>
        <w:jc w:val="both"/>
        <w:rPr>
          <w:rFonts w:ascii="Palatino Linotype" w:hAnsi="Palatino Linotype" w:cs="Arial"/>
        </w:rPr>
      </w:pPr>
      <w:r w:rsidRPr="00F32311">
        <w:rPr>
          <w:rFonts w:ascii="Palatino Linotype" w:hAnsi="Palatino Linotype" w:cs="Arial"/>
        </w:rPr>
        <w:t>The Rich Lab houses</w:t>
      </w:r>
      <w:r w:rsidR="00D17FD5" w:rsidRPr="00F32311">
        <w:rPr>
          <w:rFonts w:ascii="Palatino Linotype" w:hAnsi="Palatino Linotype" w:cs="Arial"/>
        </w:rPr>
        <w:t xml:space="preserve"> </w:t>
      </w:r>
      <w:r w:rsidR="00690151" w:rsidRPr="00F32311">
        <w:rPr>
          <w:rFonts w:ascii="Palatino Linotype" w:hAnsi="Palatino Linotype" w:cs="Arial"/>
        </w:rPr>
        <w:t>l</w:t>
      </w:r>
      <w:r w:rsidR="00F06A80" w:rsidRPr="00F32311">
        <w:rPr>
          <w:rFonts w:ascii="Palatino Linotype" w:hAnsi="Palatino Linotype" w:cs="Arial"/>
        </w:rPr>
        <w:t xml:space="preserve">aboratory space available for conducting sponsored research </w:t>
      </w:r>
      <w:r w:rsidRPr="00F32311">
        <w:rPr>
          <w:rFonts w:ascii="Palatino Linotype" w:hAnsi="Palatino Linotype" w:cs="Arial"/>
        </w:rPr>
        <w:t xml:space="preserve">in </w:t>
      </w:r>
      <w:r w:rsidR="00F06A80" w:rsidRPr="00F32311">
        <w:rPr>
          <w:rFonts w:ascii="Palatino Linotype" w:hAnsi="Palatino Linotype" w:cs="Arial"/>
        </w:rPr>
        <w:t>a total of 24 laboratories ranging in size fro</w:t>
      </w:r>
      <w:r w:rsidR="00E31C2E" w:rsidRPr="00F32311">
        <w:rPr>
          <w:rFonts w:ascii="Palatino Linotype" w:hAnsi="Palatino Linotype" w:cs="Arial"/>
        </w:rPr>
        <w:t xml:space="preserve">m 300 to over 900 square feet. </w:t>
      </w:r>
      <w:r w:rsidR="00C20CCF" w:rsidRPr="00F32311">
        <w:rPr>
          <w:rFonts w:ascii="Palatino Linotype" w:hAnsi="Palatino Linotype" w:cs="Arial"/>
        </w:rPr>
        <w:t>T</w:t>
      </w:r>
      <w:r w:rsidR="00F06A80" w:rsidRPr="00F32311">
        <w:rPr>
          <w:rFonts w:ascii="Palatino Linotype" w:hAnsi="Palatino Linotype" w:cs="Arial"/>
        </w:rPr>
        <w:t xml:space="preserve">here are </w:t>
      </w:r>
      <w:r w:rsidR="00C20CCF" w:rsidRPr="00F32311">
        <w:rPr>
          <w:rFonts w:ascii="Palatino Linotype" w:hAnsi="Palatino Linotype" w:cs="Arial"/>
        </w:rPr>
        <w:t xml:space="preserve">also </w:t>
      </w:r>
      <w:r w:rsidR="00F06A80" w:rsidRPr="00F32311">
        <w:rPr>
          <w:rFonts w:ascii="Palatino Linotype" w:hAnsi="Palatino Linotype" w:cs="Arial"/>
        </w:rPr>
        <w:t>several dedicated purpose laboratories, including an instrument room</w:t>
      </w:r>
      <w:r w:rsidR="00667842" w:rsidRPr="00F32311">
        <w:rPr>
          <w:rFonts w:ascii="Palatino Linotype" w:hAnsi="Palatino Linotype" w:cs="Arial"/>
        </w:rPr>
        <w:t xml:space="preserve"> equipped various state-of-art </w:t>
      </w:r>
      <w:r w:rsidR="006859E8" w:rsidRPr="00F32311">
        <w:rPr>
          <w:rFonts w:ascii="Palatino Linotype" w:hAnsi="Palatino Linotype" w:cs="Arial"/>
        </w:rPr>
        <w:t>instrument</w:t>
      </w:r>
      <w:r w:rsidRPr="00F32311">
        <w:rPr>
          <w:rFonts w:ascii="Palatino Linotype" w:hAnsi="Palatino Linotype" w:cs="Arial"/>
        </w:rPr>
        <w:t xml:space="preserve">s </w:t>
      </w:r>
      <w:r w:rsidR="00667842" w:rsidRPr="00F32311">
        <w:rPr>
          <w:rFonts w:ascii="Palatino Linotype" w:hAnsi="Palatino Linotype" w:cs="Arial"/>
        </w:rPr>
        <w:t>listed below</w:t>
      </w:r>
      <w:r w:rsidR="00F06A80" w:rsidRPr="00F32311">
        <w:rPr>
          <w:rFonts w:ascii="Palatino Linotype" w:hAnsi="Palatino Linotype" w:cs="Arial"/>
        </w:rPr>
        <w:t xml:space="preserve">, a low-level counting laboratory, a radiochemical separations laboratory, an organic separations laboratory, </w:t>
      </w:r>
      <w:r w:rsidR="00665F30">
        <w:rPr>
          <w:rFonts w:ascii="Palatino Linotype" w:hAnsi="Palatino Linotype" w:cs="Arial"/>
        </w:rPr>
        <w:t xml:space="preserve">aquifer characterization laboratory, </w:t>
      </w:r>
      <w:r w:rsidR="00F06A80" w:rsidRPr="00F32311">
        <w:rPr>
          <w:rFonts w:ascii="Palatino Linotype" w:hAnsi="Palatino Linotype" w:cs="Arial"/>
        </w:rPr>
        <w:t xml:space="preserve">a biotechnology laboratory, a </w:t>
      </w:r>
      <w:proofErr w:type="spellStart"/>
      <w:r w:rsidR="00665F30">
        <w:rPr>
          <w:rFonts w:ascii="Palatino Linotype" w:hAnsi="Palatino Linotype" w:cs="Arial"/>
        </w:rPr>
        <w:t>nanoenclosure</w:t>
      </w:r>
      <w:proofErr w:type="spellEnd"/>
      <w:r w:rsidR="00665F30">
        <w:rPr>
          <w:rFonts w:ascii="Palatino Linotype" w:hAnsi="Palatino Linotype" w:cs="Arial"/>
        </w:rPr>
        <w:t>/microbalance room</w:t>
      </w:r>
      <w:r w:rsidR="00F06A80" w:rsidRPr="00F32311">
        <w:rPr>
          <w:rFonts w:ascii="Palatino Linotype" w:hAnsi="Palatino Linotype" w:cs="Arial"/>
        </w:rPr>
        <w:t>, and a two-story open-bay laboratory, in addition to numerous genera</w:t>
      </w:r>
      <w:r w:rsidR="00E31C2E" w:rsidRPr="00F32311">
        <w:rPr>
          <w:rFonts w:ascii="Palatino Linotype" w:hAnsi="Palatino Linotype" w:cs="Arial"/>
        </w:rPr>
        <w:t xml:space="preserve">l purpose laboratories. </w:t>
      </w:r>
      <w:r w:rsidR="00F06A80" w:rsidRPr="00F32311">
        <w:rPr>
          <w:rFonts w:ascii="Palatino Linotype" w:hAnsi="Palatino Linotype" w:cs="Arial"/>
        </w:rPr>
        <w:t xml:space="preserve">Also included are research support areas, </w:t>
      </w:r>
      <w:r w:rsidRPr="00F32311">
        <w:rPr>
          <w:rFonts w:ascii="Palatino Linotype" w:hAnsi="Palatino Linotype" w:cs="Arial"/>
        </w:rPr>
        <w:t xml:space="preserve">comprising </w:t>
      </w:r>
      <w:r w:rsidR="00F06A80" w:rsidRPr="00F32311">
        <w:rPr>
          <w:rFonts w:ascii="Palatino Linotype" w:hAnsi="Palatino Linotype" w:cs="Arial"/>
        </w:rPr>
        <w:t>an autoclave and media preparations room, and a gas cylinder storage area.  A loading dock for receiving supplies and environmental samples is conveniently located adjacen</w:t>
      </w:r>
      <w:r w:rsidR="00E31C2E" w:rsidRPr="00F32311">
        <w:rPr>
          <w:rFonts w:ascii="Palatino Linotype" w:hAnsi="Palatino Linotype" w:cs="Arial"/>
        </w:rPr>
        <w:t>t to the various storage rooms.</w:t>
      </w:r>
      <w:r w:rsidR="00F06A80" w:rsidRPr="00F32311">
        <w:rPr>
          <w:rFonts w:ascii="Palatino Linotype" w:hAnsi="Palatino Linotype" w:cs="Arial"/>
        </w:rPr>
        <w:t xml:space="preserve"> </w:t>
      </w:r>
      <w:r w:rsidR="00C20CCF" w:rsidRPr="00F32311">
        <w:rPr>
          <w:rFonts w:ascii="Palatino Linotype" w:hAnsi="Palatino Linotype" w:cs="Arial"/>
        </w:rPr>
        <w:t xml:space="preserve">The Department </w:t>
      </w:r>
      <w:r w:rsidR="00B704F1" w:rsidRPr="00F32311">
        <w:rPr>
          <w:rFonts w:ascii="Palatino Linotype" w:hAnsi="Palatino Linotype" w:cs="Arial"/>
        </w:rPr>
        <w:t>also has</w:t>
      </w:r>
      <w:r w:rsidR="00C20CCF" w:rsidRPr="00F32311">
        <w:rPr>
          <w:rFonts w:ascii="Palatino Linotype" w:hAnsi="Palatino Linotype" w:cs="Arial"/>
        </w:rPr>
        <w:t xml:space="preserve"> a machine, fabrication and electronics shop with a full time staff member.</w:t>
      </w:r>
      <w:r w:rsidR="00D62EAA" w:rsidRPr="00F32311">
        <w:rPr>
          <w:rFonts w:ascii="Palatino Linotype" w:hAnsi="Palatino Linotype" w:cs="Arial"/>
        </w:rPr>
        <w:t xml:space="preserve"> </w:t>
      </w:r>
    </w:p>
    <w:p w14:paraId="13B8A512" w14:textId="77777777" w:rsidR="003C3F5E" w:rsidRDefault="003C3F5E" w:rsidP="003C3F5E">
      <w:pPr>
        <w:numPr>
          <w:ilvl w:val="12"/>
          <w:numId w:val="0"/>
        </w:numPr>
        <w:spacing w:after="0" w:line="360" w:lineRule="auto"/>
        <w:ind w:firstLine="720"/>
        <w:jc w:val="both"/>
        <w:rPr>
          <w:rFonts w:ascii="Palatino Linotype" w:hAnsi="Palatino Linotype" w:cs="Arial"/>
        </w:rPr>
      </w:pPr>
      <w:r w:rsidRPr="003C3F5E">
        <w:rPr>
          <w:rFonts w:ascii="Palatino Linotype" w:hAnsi="Palatino Linotype" w:cs="Arial"/>
        </w:rPr>
        <w:t>Adequate office space is available for administrative, faculty and clerical offices. 1000 square</w:t>
      </w:r>
      <w:r>
        <w:rPr>
          <w:rFonts w:ascii="Palatino Linotype" w:hAnsi="Palatino Linotype" w:cs="Arial"/>
        </w:rPr>
        <w:t xml:space="preserve"> </w:t>
      </w:r>
      <w:r w:rsidRPr="003C3F5E">
        <w:rPr>
          <w:rFonts w:ascii="Palatino Linotype" w:hAnsi="Palatino Linotype" w:cs="Arial"/>
        </w:rPr>
        <w:t>feet are dedicated to nine administrative offices and a clerical area, and 3200 square feet to 19</w:t>
      </w:r>
      <w:r>
        <w:rPr>
          <w:rFonts w:ascii="Palatino Linotype" w:hAnsi="Palatino Linotype" w:cs="Arial"/>
        </w:rPr>
        <w:t xml:space="preserve"> </w:t>
      </w:r>
      <w:r w:rsidRPr="003C3F5E">
        <w:rPr>
          <w:rFonts w:ascii="Palatino Linotype" w:hAnsi="Palatino Linotype" w:cs="Arial"/>
        </w:rPr>
        <w:t>offices for faculty and postdoctoral researchers. The graduate student offices equipped with</w:t>
      </w:r>
      <w:r>
        <w:rPr>
          <w:rFonts w:ascii="Palatino Linotype" w:hAnsi="Palatino Linotype" w:cs="Arial"/>
        </w:rPr>
        <w:t xml:space="preserve"> </w:t>
      </w:r>
      <w:r w:rsidRPr="003C3F5E">
        <w:rPr>
          <w:rFonts w:ascii="Palatino Linotype" w:hAnsi="Palatino Linotype" w:cs="Arial"/>
        </w:rPr>
        <w:t>student carrels (72 total) occupy a total of 2565 square feet.</w:t>
      </w:r>
    </w:p>
    <w:p w14:paraId="2DA15D3C" w14:textId="77777777" w:rsidR="009E6B02" w:rsidRPr="00F32311" w:rsidRDefault="00D62EAA" w:rsidP="00BB2ECC">
      <w:pPr>
        <w:numPr>
          <w:ilvl w:val="12"/>
          <w:numId w:val="0"/>
        </w:numPr>
        <w:spacing w:after="0" w:line="360" w:lineRule="auto"/>
        <w:ind w:firstLine="720"/>
        <w:jc w:val="both"/>
        <w:rPr>
          <w:rFonts w:ascii="Palatino Linotype" w:hAnsi="Palatino Linotype" w:cs="Arial"/>
        </w:rPr>
      </w:pPr>
      <w:r w:rsidRPr="00F32311">
        <w:rPr>
          <w:rFonts w:ascii="Palatino Linotype" w:hAnsi="Palatino Linotype" w:cs="Arial"/>
        </w:rPr>
        <w:t>Additionally, in 1996 Clemson University received a gift from WMX, Inc., the Clemson Technical Center (next door to Rich Lab), which is a premier radioactive and mixed waste technology development and demonstration laboratory. This building was later renamed the Clemson Engineering Technologies Laboratory (CETL).</w:t>
      </w:r>
      <w:r w:rsidRPr="00F32311">
        <w:rPr>
          <w:rFonts w:ascii="Palatino Linotype" w:hAnsi="Palatino Linotype" w:cs="Arial"/>
          <w:sz w:val="20"/>
          <w:szCs w:val="20"/>
        </w:rPr>
        <w:t xml:space="preserve"> </w:t>
      </w:r>
      <w:r w:rsidR="00250772" w:rsidRPr="00F32311">
        <w:rPr>
          <w:rFonts w:ascii="Palatino Linotype" w:hAnsi="Palatino Linotype" w:cs="Arial"/>
          <w:spacing w:val="-2"/>
        </w:rPr>
        <w:t xml:space="preserve">Clemson University is licensed by the South Carolina Department of Health and Environmental Control to conduct research with a range of fission/activation products (for example, </w:t>
      </w:r>
      <w:r w:rsidR="00250772" w:rsidRPr="00F32311">
        <w:rPr>
          <w:rFonts w:ascii="Palatino Linotype" w:hAnsi="Palatino Linotype" w:cs="Arial"/>
          <w:spacing w:val="-2"/>
          <w:vertAlign w:val="superscript"/>
        </w:rPr>
        <w:t>3</w:t>
      </w:r>
      <w:r w:rsidR="00250772" w:rsidRPr="00F32311">
        <w:rPr>
          <w:rFonts w:ascii="Palatino Linotype" w:hAnsi="Palatino Linotype" w:cs="Arial"/>
          <w:spacing w:val="-2"/>
        </w:rPr>
        <w:t xml:space="preserve">H, </w:t>
      </w:r>
      <w:r w:rsidR="00250772" w:rsidRPr="00F32311">
        <w:rPr>
          <w:rFonts w:ascii="Palatino Linotype" w:hAnsi="Palatino Linotype" w:cs="Arial"/>
          <w:spacing w:val="-2"/>
          <w:vertAlign w:val="superscript"/>
        </w:rPr>
        <w:t>57</w:t>
      </w:r>
      <w:r w:rsidR="00250772" w:rsidRPr="00F32311">
        <w:rPr>
          <w:rFonts w:ascii="Palatino Linotype" w:hAnsi="Palatino Linotype" w:cs="Arial"/>
          <w:spacing w:val="-2"/>
        </w:rPr>
        <w:t xml:space="preserve">Co, </w:t>
      </w:r>
      <w:r w:rsidR="00250772" w:rsidRPr="00F32311">
        <w:rPr>
          <w:rFonts w:ascii="Palatino Linotype" w:hAnsi="Palatino Linotype" w:cs="Arial"/>
          <w:spacing w:val="-2"/>
          <w:vertAlign w:val="superscript"/>
        </w:rPr>
        <w:t>60</w:t>
      </w:r>
      <w:r w:rsidR="00250772" w:rsidRPr="00F32311">
        <w:rPr>
          <w:rFonts w:ascii="Palatino Linotype" w:hAnsi="Palatino Linotype" w:cs="Arial"/>
          <w:spacing w:val="-2"/>
        </w:rPr>
        <w:t xml:space="preserve">Co, </w:t>
      </w:r>
      <w:r w:rsidR="00250772" w:rsidRPr="00F32311">
        <w:rPr>
          <w:rFonts w:ascii="Palatino Linotype" w:hAnsi="Palatino Linotype" w:cs="Arial"/>
          <w:spacing w:val="-2"/>
          <w:vertAlign w:val="superscript"/>
        </w:rPr>
        <w:t>90</w:t>
      </w:r>
      <w:r w:rsidR="00250772" w:rsidRPr="00F32311">
        <w:rPr>
          <w:rFonts w:ascii="Palatino Linotype" w:hAnsi="Palatino Linotype" w:cs="Arial"/>
          <w:spacing w:val="-2"/>
        </w:rPr>
        <w:t xml:space="preserve">Sr, </w:t>
      </w:r>
      <w:r w:rsidR="00250772" w:rsidRPr="00F32311">
        <w:rPr>
          <w:rFonts w:ascii="Palatino Linotype" w:hAnsi="Palatino Linotype" w:cs="Arial"/>
          <w:spacing w:val="-2"/>
          <w:vertAlign w:val="superscript"/>
        </w:rPr>
        <w:t>99</w:t>
      </w:r>
      <w:r w:rsidR="00250772" w:rsidRPr="00F32311">
        <w:rPr>
          <w:rFonts w:ascii="Palatino Linotype" w:hAnsi="Palatino Linotype" w:cs="Arial"/>
          <w:spacing w:val="-2"/>
        </w:rPr>
        <w:t xml:space="preserve">Tc, </w:t>
      </w:r>
      <w:r w:rsidR="00250772" w:rsidRPr="00F32311">
        <w:rPr>
          <w:rFonts w:ascii="Palatino Linotype" w:hAnsi="Palatino Linotype" w:cs="Arial"/>
          <w:spacing w:val="-2"/>
          <w:vertAlign w:val="superscript"/>
        </w:rPr>
        <w:t>137</w:t>
      </w:r>
      <w:r w:rsidR="00250772" w:rsidRPr="00F32311">
        <w:rPr>
          <w:rFonts w:ascii="Palatino Linotype" w:hAnsi="Palatino Linotype" w:cs="Arial"/>
          <w:spacing w:val="-2"/>
        </w:rPr>
        <w:t>Cs), uranium isotopes (</w:t>
      </w:r>
      <w:r w:rsidR="00250772" w:rsidRPr="00F32311">
        <w:rPr>
          <w:rFonts w:ascii="Palatino Linotype" w:hAnsi="Palatino Linotype" w:cs="Arial"/>
          <w:spacing w:val="-2"/>
          <w:vertAlign w:val="superscript"/>
        </w:rPr>
        <w:t>232</w:t>
      </w:r>
      <w:r w:rsidR="00250772" w:rsidRPr="00F32311">
        <w:rPr>
          <w:rFonts w:ascii="Palatino Linotype" w:hAnsi="Palatino Linotype" w:cs="Arial"/>
          <w:spacing w:val="-2"/>
        </w:rPr>
        <w:t xml:space="preserve">U, </w:t>
      </w:r>
      <w:r w:rsidR="00250772" w:rsidRPr="00F32311">
        <w:rPr>
          <w:rFonts w:ascii="Palatino Linotype" w:hAnsi="Palatino Linotype" w:cs="Arial"/>
          <w:spacing w:val="-2"/>
          <w:vertAlign w:val="superscript"/>
        </w:rPr>
        <w:t>233</w:t>
      </w:r>
      <w:r w:rsidR="00250772" w:rsidRPr="00F32311">
        <w:rPr>
          <w:rFonts w:ascii="Palatino Linotype" w:hAnsi="Palatino Linotype" w:cs="Arial"/>
          <w:spacing w:val="-2"/>
        </w:rPr>
        <w:t xml:space="preserve">U, </w:t>
      </w:r>
      <w:r w:rsidR="00250772" w:rsidRPr="00F32311">
        <w:rPr>
          <w:rFonts w:ascii="Palatino Linotype" w:hAnsi="Palatino Linotype" w:cs="Arial"/>
          <w:spacing w:val="-2"/>
          <w:vertAlign w:val="superscript"/>
        </w:rPr>
        <w:t>234</w:t>
      </w:r>
      <w:r w:rsidR="00250772" w:rsidRPr="00F32311">
        <w:rPr>
          <w:rFonts w:ascii="Palatino Linotype" w:hAnsi="Palatino Linotype" w:cs="Arial"/>
          <w:spacing w:val="-2"/>
        </w:rPr>
        <w:t xml:space="preserve">U, </w:t>
      </w:r>
      <w:r w:rsidR="00250772" w:rsidRPr="00F32311">
        <w:rPr>
          <w:rFonts w:ascii="Palatino Linotype" w:hAnsi="Palatino Linotype" w:cs="Arial"/>
          <w:spacing w:val="-2"/>
          <w:vertAlign w:val="superscript"/>
        </w:rPr>
        <w:t>235</w:t>
      </w:r>
      <w:r w:rsidR="00250772" w:rsidRPr="00F32311">
        <w:rPr>
          <w:rFonts w:ascii="Palatino Linotype" w:hAnsi="Palatino Linotype" w:cs="Arial"/>
          <w:spacing w:val="-2"/>
        </w:rPr>
        <w:t xml:space="preserve">U, and </w:t>
      </w:r>
      <w:r w:rsidR="00250772" w:rsidRPr="00F32311">
        <w:rPr>
          <w:rFonts w:ascii="Palatino Linotype" w:hAnsi="Palatino Linotype" w:cs="Arial"/>
          <w:spacing w:val="-2"/>
          <w:vertAlign w:val="superscript"/>
        </w:rPr>
        <w:t>238</w:t>
      </w:r>
      <w:r w:rsidR="00250772" w:rsidRPr="00F32311">
        <w:rPr>
          <w:rFonts w:ascii="Palatino Linotype" w:hAnsi="Palatino Linotype" w:cs="Arial"/>
          <w:spacing w:val="-2"/>
        </w:rPr>
        <w:t xml:space="preserve">U), and </w:t>
      </w:r>
      <w:proofErr w:type="spellStart"/>
      <w:r w:rsidR="00250772" w:rsidRPr="00F32311">
        <w:rPr>
          <w:rFonts w:ascii="Palatino Linotype" w:hAnsi="Palatino Linotype" w:cs="Arial"/>
          <w:spacing w:val="-2"/>
        </w:rPr>
        <w:t>transuranics</w:t>
      </w:r>
      <w:proofErr w:type="spellEnd"/>
      <w:r w:rsidR="00250772" w:rsidRPr="00F32311">
        <w:rPr>
          <w:rFonts w:ascii="Palatino Linotype" w:hAnsi="Palatino Linotype" w:cs="Arial"/>
          <w:spacing w:val="-2"/>
        </w:rPr>
        <w:t xml:space="preserve"> (</w:t>
      </w:r>
      <w:r w:rsidR="00250772" w:rsidRPr="00F32311">
        <w:rPr>
          <w:rFonts w:ascii="Palatino Linotype" w:hAnsi="Palatino Linotype" w:cs="Arial"/>
          <w:spacing w:val="-2"/>
          <w:vertAlign w:val="superscript"/>
        </w:rPr>
        <w:t>238</w:t>
      </w:r>
      <w:r w:rsidR="00250772" w:rsidRPr="00F32311">
        <w:rPr>
          <w:rFonts w:ascii="Palatino Linotype" w:hAnsi="Palatino Linotype" w:cs="Arial"/>
          <w:spacing w:val="-2"/>
        </w:rPr>
        <w:t xml:space="preserve">Pu, </w:t>
      </w:r>
      <w:r w:rsidR="00250772" w:rsidRPr="00F32311">
        <w:rPr>
          <w:rFonts w:ascii="Palatino Linotype" w:hAnsi="Palatino Linotype" w:cs="Arial"/>
          <w:spacing w:val="-2"/>
          <w:vertAlign w:val="superscript"/>
        </w:rPr>
        <w:t>239</w:t>
      </w:r>
      <w:r w:rsidR="00250772" w:rsidRPr="00F32311">
        <w:rPr>
          <w:rFonts w:ascii="Palatino Linotype" w:hAnsi="Palatino Linotype" w:cs="Arial"/>
          <w:spacing w:val="-2"/>
        </w:rPr>
        <w:t xml:space="preserve">Pu, </w:t>
      </w:r>
      <w:r w:rsidR="00250772" w:rsidRPr="00F32311">
        <w:rPr>
          <w:rFonts w:ascii="Palatino Linotype" w:hAnsi="Palatino Linotype" w:cs="Arial"/>
          <w:spacing w:val="-2"/>
          <w:vertAlign w:val="superscript"/>
        </w:rPr>
        <w:t>240</w:t>
      </w:r>
      <w:r w:rsidR="00250772" w:rsidRPr="00F32311">
        <w:rPr>
          <w:rFonts w:ascii="Palatino Linotype" w:hAnsi="Palatino Linotype" w:cs="Arial"/>
          <w:spacing w:val="-2"/>
        </w:rPr>
        <w:t xml:space="preserve">Pu, </w:t>
      </w:r>
      <w:r w:rsidR="00250772" w:rsidRPr="00F32311">
        <w:rPr>
          <w:rFonts w:ascii="Palatino Linotype" w:hAnsi="Palatino Linotype" w:cs="Arial"/>
          <w:spacing w:val="-2"/>
          <w:vertAlign w:val="superscript"/>
        </w:rPr>
        <w:t>241</w:t>
      </w:r>
      <w:r w:rsidR="00250772" w:rsidRPr="00F32311">
        <w:rPr>
          <w:rFonts w:ascii="Palatino Linotype" w:hAnsi="Palatino Linotype" w:cs="Arial"/>
          <w:spacing w:val="-2"/>
        </w:rPr>
        <w:t xml:space="preserve">Pu, </w:t>
      </w:r>
      <w:r w:rsidR="00250772" w:rsidRPr="00F32311">
        <w:rPr>
          <w:rFonts w:ascii="Palatino Linotype" w:hAnsi="Palatino Linotype" w:cs="Arial"/>
          <w:spacing w:val="-2"/>
          <w:vertAlign w:val="superscript"/>
        </w:rPr>
        <w:t>242</w:t>
      </w:r>
      <w:r w:rsidR="00250772" w:rsidRPr="00F32311">
        <w:rPr>
          <w:rFonts w:ascii="Palatino Linotype" w:hAnsi="Palatino Linotype" w:cs="Arial"/>
          <w:spacing w:val="-2"/>
        </w:rPr>
        <w:t xml:space="preserve">Pu, </w:t>
      </w:r>
      <w:r w:rsidR="00250772" w:rsidRPr="00F32311">
        <w:rPr>
          <w:rFonts w:ascii="Palatino Linotype" w:hAnsi="Palatino Linotype" w:cs="Arial"/>
          <w:spacing w:val="-2"/>
          <w:vertAlign w:val="superscript"/>
        </w:rPr>
        <w:t>241</w:t>
      </w:r>
      <w:r w:rsidR="00250772" w:rsidRPr="00F32311">
        <w:rPr>
          <w:rFonts w:ascii="Palatino Linotype" w:hAnsi="Palatino Linotype" w:cs="Arial"/>
          <w:spacing w:val="-2"/>
        </w:rPr>
        <w:t xml:space="preserve">Am, </w:t>
      </w:r>
      <w:r w:rsidR="00250772" w:rsidRPr="00F32311">
        <w:rPr>
          <w:rFonts w:ascii="Palatino Linotype" w:hAnsi="Palatino Linotype" w:cs="Arial"/>
          <w:spacing w:val="-2"/>
          <w:vertAlign w:val="superscript"/>
        </w:rPr>
        <w:t>237</w:t>
      </w:r>
      <w:r w:rsidR="00250772" w:rsidRPr="00F32311">
        <w:rPr>
          <w:rFonts w:ascii="Palatino Linotype" w:hAnsi="Palatino Linotype" w:cs="Arial"/>
          <w:spacing w:val="-2"/>
        </w:rPr>
        <w:t xml:space="preserve">Np, </w:t>
      </w:r>
      <w:r w:rsidR="00250772" w:rsidRPr="00F32311">
        <w:rPr>
          <w:rFonts w:ascii="Palatino Linotype" w:hAnsi="Palatino Linotype" w:cs="Arial"/>
          <w:spacing w:val="-2"/>
          <w:vertAlign w:val="superscript"/>
        </w:rPr>
        <w:t>244</w:t>
      </w:r>
      <w:r w:rsidR="00250772" w:rsidRPr="00F32311">
        <w:rPr>
          <w:rFonts w:ascii="Palatino Linotype" w:hAnsi="Palatino Linotype" w:cs="Arial"/>
          <w:spacing w:val="-2"/>
        </w:rPr>
        <w:t xml:space="preserve">Cm, </w:t>
      </w:r>
      <w:r w:rsidR="00250772" w:rsidRPr="00F32311">
        <w:rPr>
          <w:rFonts w:ascii="Palatino Linotype" w:hAnsi="Palatino Linotype" w:cs="Arial"/>
          <w:spacing w:val="-2"/>
          <w:vertAlign w:val="superscript"/>
        </w:rPr>
        <w:t>252</w:t>
      </w:r>
      <w:r w:rsidR="002B5C0A">
        <w:rPr>
          <w:rFonts w:ascii="Palatino Linotype" w:hAnsi="Palatino Linotype" w:cs="Arial"/>
          <w:spacing w:val="-2"/>
        </w:rPr>
        <w:t>Cf). The EE</w:t>
      </w:r>
      <w:r w:rsidR="00250772" w:rsidRPr="00F32311">
        <w:rPr>
          <w:rFonts w:ascii="Palatino Linotype" w:hAnsi="Palatino Linotype" w:cs="Arial"/>
          <w:spacing w:val="-2"/>
        </w:rPr>
        <w:t xml:space="preserve">ES department maintains three radiochemistry laboratories within the </w:t>
      </w:r>
      <w:r w:rsidRPr="00F32311">
        <w:rPr>
          <w:rFonts w:ascii="Palatino Linotype" w:hAnsi="Palatino Linotype" w:cs="Arial"/>
          <w:spacing w:val="-2"/>
        </w:rPr>
        <w:t>Rich Lab</w:t>
      </w:r>
      <w:r w:rsidR="00250772" w:rsidRPr="00F32311">
        <w:rPr>
          <w:rFonts w:ascii="Palatino Linotype" w:hAnsi="Palatino Linotype" w:cs="Arial"/>
          <w:spacing w:val="-2"/>
        </w:rPr>
        <w:t xml:space="preserve"> and three </w:t>
      </w:r>
      <w:r w:rsidR="00250772" w:rsidRPr="00F32311">
        <w:rPr>
          <w:rFonts w:ascii="Palatino Linotype" w:hAnsi="Palatino Linotype" w:cs="Arial"/>
          <w:spacing w:val="-2"/>
        </w:rPr>
        <w:lastRenderedPageBreak/>
        <w:t>radiochemistry laboratories in the CETL facility.</w:t>
      </w:r>
      <w:r w:rsidR="002B5C0A">
        <w:rPr>
          <w:rFonts w:ascii="Palatino Linotype" w:hAnsi="Palatino Linotype" w:cs="Arial"/>
          <w:spacing w:val="-2"/>
        </w:rPr>
        <w:t xml:space="preserve"> EE</w:t>
      </w:r>
      <w:r w:rsidR="00665F30">
        <w:rPr>
          <w:rFonts w:ascii="Palatino Linotype" w:hAnsi="Palatino Linotype" w:cs="Arial"/>
          <w:spacing w:val="-2"/>
        </w:rPr>
        <w:t xml:space="preserve">ES also has several non-radiochemistry laboratories in the CETL facility. </w:t>
      </w:r>
    </w:p>
    <w:p w14:paraId="22829B65" w14:textId="77777777" w:rsidR="00F06A80" w:rsidRDefault="00C20CCF" w:rsidP="00BB2ECC">
      <w:pPr>
        <w:spacing w:after="0" w:line="360" w:lineRule="auto"/>
        <w:ind w:firstLine="720"/>
        <w:jc w:val="both"/>
        <w:rPr>
          <w:rFonts w:ascii="Palatino Linotype" w:hAnsi="Palatino Linotype" w:cs="Arial"/>
        </w:rPr>
      </w:pPr>
      <w:bookmarkStart w:id="0" w:name="OLE_LINK3"/>
      <w:bookmarkStart w:id="1" w:name="OLE_LINK4"/>
      <w:r w:rsidRPr="00F32311">
        <w:rPr>
          <w:rFonts w:ascii="Palatino Linotype" w:hAnsi="Palatino Linotype" w:cs="Arial"/>
        </w:rPr>
        <w:t>T</w:t>
      </w:r>
      <w:r w:rsidR="00F06A80" w:rsidRPr="00F32311">
        <w:rPr>
          <w:rFonts w:ascii="Palatino Linotype" w:hAnsi="Palatino Linotype" w:cs="Arial"/>
        </w:rPr>
        <w:t>he</w:t>
      </w:r>
      <w:r w:rsidR="00D17FD5" w:rsidRPr="00F32311">
        <w:rPr>
          <w:rFonts w:ascii="Palatino Linotype" w:hAnsi="Palatino Linotype" w:cs="Arial"/>
        </w:rPr>
        <w:t xml:space="preserve"> </w:t>
      </w:r>
      <w:r w:rsidR="00CE1F5B" w:rsidRPr="00F32311">
        <w:rPr>
          <w:rFonts w:ascii="Palatino Linotype" w:hAnsi="Palatino Linotype" w:cs="Arial"/>
        </w:rPr>
        <w:t xml:space="preserve">Rich Lab is </w:t>
      </w:r>
      <w:r w:rsidR="00D81AB1" w:rsidRPr="00F32311">
        <w:rPr>
          <w:rFonts w:ascii="Palatino Linotype" w:hAnsi="Palatino Linotype" w:cs="Arial"/>
        </w:rPr>
        <w:t>located next to the</w:t>
      </w:r>
      <w:r w:rsidR="00F06A80" w:rsidRPr="00F32311">
        <w:rPr>
          <w:rFonts w:ascii="Palatino Linotype" w:hAnsi="Palatino Linotype" w:cs="Arial"/>
        </w:rPr>
        <w:t xml:space="preserve"> Clemson University</w:t>
      </w:r>
      <w:r w:rsidR="00CE1F5B" w:rsidRPr="00F32311">
        <w:rPr>
          <w:rFonts w:ascii="Palatino Linotype" w:hAnsi="Palatino Linotype" w:cs="Arial"/>
        </w:rPr>
        <w:t xml:space="preserve"> building that houses the</w:t>
      </w:r>
      <w:r w:rsidR="00F06A80" w:rsidRPr="00F32311">
        <w:rPr>
          <w:rFonts w:ascii="Palatino Linotype" w:hAnsi="Palatino Linotype" w:cs="Arial"/>
        </w:rPr>
        <w:t xml:space="preserve"> Advanced Materials Research Laboratory (AMRL)</w:t>
      </w:r>
      <w:r w:rsidR="00E31C2E" w:rsidRPr="00F32311">
        <w:rPr>
          <w:rFonts w:ascii="Palatino Linotype" w:hAnsi="Palatino Linotype" w:cs="Arial"/>
        </w:rPr>
        <w:t>.</w:t>
      </w:r>
      <w:r w:rsidR="00F06A80" w:rsidRPr="00F32311">
        <w:rPr>
          <w:rFonts w:ascii="Palatino Linotype" w:hAnsi="Palatino Linotype" w:cs="Arial"/>
        </w:rPr>
        <w:t xml:space="preserve"> In addition to individual laboratories for materials-based research, the AMRL building houses the Center for Optical materials Science and Engineering Technologies (COMSET) and the University’s Electron Microscope (EM) Facility</w:t>
      </w:r>
      <w:r w:rsidR="00F34083" w:rsidRPr="00F32311">
        <w:rPr>
          <w:rFonts w:ascii="Palatino Linotype" w:hAnsi="Palatino Linotype" w:cs="Arial"/>
        </w:rPr>
        <w:t xml:space="preserve"> (</w:t>
      </w:r>
      <w:hyperlink r:id="rId9" w:history="1">
        <w:r w:rsidR="00F34083" w:rsidRPr="00F32311">
          <w:rPr>
            <w:rStyle w:val="Hyperlink"/>
            <w:rFonts w:ascii="Palatino Linotype" w:hAnsi="Palatino Linotype"/>
          </w:rPr>
          <w:t>http://www.clemson.edu/electronmicroscope/</w:t>
        </w:r>
      </w:hyperlink>
      <w:r w:rsidR="00F34083" w:rsidRPr="00F32311">
        <w:rPr>
          <w:rFonts w:ascii="Palatino Linotype" w:hAnsi="Palatino Linotype"/>
          <w:color w:val="1F497D"/>
        </w:rPr>
        <w:t>)</w:t>
      </w:r>
      <w:r w:rsidR="00E31C2E" w:rsidRPr="00F32311">
        <w:rPr>
          <w:rFonts w:ascii="Palatino Linotype" w:hAnsi="Palatino Linotype" w:cs="Arial"/>
        </w:rPr>
        <w:t>.</w:t>
      </w:r>
      <w:r w:rsidR="00F06A80" w:rsidRPr="00F32311">
        <w:rPr>
          <w:rFonts w:ascii="Palatino Linotype" w:hAnsi="Palatino Linotype" w:cs="Arial"/>
        </w:rPr>
        <w:t xml:space="preserve"> The EM Facility is a state of the art, Multiuser facility with a wide range of </w:t>
      </w:r>
      <w:r w:rsidR="00F34083" w:rsidRPr="00F32311">
        <w:rPr>
          <w:rFonts w:ascii="Palatino Linotype" w:hAnsi="Palatino Linotype" w:cs="Arial"/>
        </w:rPr>
        <w:t>equipment, including</w:t>
      </w:r>
      <w:r w:rsidR="00F06A80" w:rsidRPr="00F32311">
        <w:rPr>
          <w:rFonts w:ascii="Palatino Linotype" w:hAnsi="Palatino Linotype" w:cs="Arial"/>
        </w:rPr>
        <w:t xml:space="preserve"> SEMs (Hitachi S3500N, Hitachi S-3400N, Hitachi S4800), Hitachi HD2000 STEM, Hitachi H7600T TEM, Hitachi FB2000A Focused Ion Beam, KRATOS AXIS 165 X</w:t>
      </w:r>
      <w:r w:rsidR="00E31C2E" w:rsidRPr="00F32311">
        <w:rPr>
          <w:rFonts w:ascii="Palatino Linotype" w:hAnsi="Palatino Linotype" w:cs="Arial"/>
        </w:rPr>
        <w:t xml:space="preserve">PS, and </w:t>
      </w:r>
      <w:proofErr w:type="spellStart"/>
      <w:r w:rsidR="00E31C2E" w:rsidRPr="00F32311">
        <w:rPr>
          <w:rFonts w:ascii="Palatino Linotype" w:hAnsi="Palatino Linotype" w:cs="Arial"/>
        </w:rPr>
        <w:t>Scintag</w:t>
      </w:r>
      <w:proofErr w:type="spellEnd"/>
      <w:r w:rsidR="00E31C2E" w:rsidRPr="00F32311">
        <w:rPr>
          <w:rFonts w:ascii="Palatino Linotype" w:hAnsi="Palatino Linotype" w:cs="Arial"/>
        </w:rPr>
        <w:t xml:space="preserve"> XDS 2000XRD</w:t>
      </w:r>
      <w:r w:rsidR="00867224">
        <w:rPr>
          <w:rFonts w:ascii="Palatino Linotype" w:hAnsi="Palatino Linotype" w:cs="Arial"/>
        </w:rPr>
        <w:t>)</w:t>
      </w:r>
      <w:r w:rsidR="00E31C2E" w:rsidRPr="00F32311">
        <w:rPr>
          <w:rFonts w:ascii="Palatino Linotype" w:hAnsi="Palatino Linotype" w:cs="Arial"/>
        </w:rPr>
        <w:t xml:space="preserve">. </w:t>
      </w:r>
      <w:r w:rsidR="00F06A80" w:rsidRPr="00F32311">
        <w:rPr>
          <w:rFonts w:ascii="Palatino Linotype" w:hAnsi="Palatino Linotype" w:cs="Arial"/>
        </w:rPr>
        <w:t xml:space="preserve">Other equipment available in the AMRL building includes an array of instruments for materials characterization (e.g., gas </w:t>
      </w:r>
      <w:r w:rsidR="006859E8" w:rsidRPr="00F32311">
        <w:rPr>
          <w:rFonts w:ascii="Palatino Linotype" w:hAnsi="Palatino Linotype" w:cs="Arial"/>
        </w:rPr>
        <w:t>and liquid chromatography; UV, V</w:t>
      </w:r>
      <w:r w:rsidR="00F06A80" w:rsidRPr="00F32311">
        <w:rPr>
          <w:rFonts w:ascii="Palatino Linotype" w:hAnsi="Palatino Linotype" w:cs="Arial"/>
        </w:rPr>
        <w:t xml:space="preserve">is, NIR and IR </w:t>
      </w:r>
      <w:r w:rsidR="00CE1F5B" w:rsidRPr="00F32311">
        <w:rPr>
          <w:rFonts w:ascii="Palatino Linotype" w:hAnsi="Palatino Linotype" w:cs="Arial"/>
        </w:rPr>
        <w:t>spectroscopes</w:t>
      </w:r>
      <w:r w:rsidR="00F06A80" w:rsidRPr="00F32311">
        <w:rPr>
          <w:rFonts w:ascii="Palatino Linotype" w:hAnsi="Palatino Linotype" w:cs="Arial"/>
        </w:rPr>
        <w:t>; NMR; particle size/zeta analyzer and PCS; and TGA, DSC and TMA).</w:t>
      </w:r>
    </w:p>
    <w:p w14:paraId="079027F1" w14:textId="77777777" w:rsidR="00665F30" w:rsidRDefault="003C3F5E" w:rsidP="00665F30">
      <w:pPr>
        <w:numPr>
          <w:ilvl w:val="12"/>
          <w:numId w:val="0"/>
        </w:numPr>
        <w:spacing w:after="0" w:line="360" w:lineRule="auto"/>
        <w:ind w:firstLine="720"/>
        <w:jc w:val="both"/>
        <w:rPr>
          <w:rFonts w:ascii="Palatino Linotype" w:hAnsi="Palatino Linotype" w:cs="Arial"/>
        </w:rPr>
      </w:pPr>
      <w:r w:rsidRPr="003C3F5E">
        <w:rPr>
          <w:rFonts w:ascii="Palatino Linotype" w:hAnsi="Palatino Linotype" w:cs="Arial"/>
        </w:rPr>
        <w:t>Typically, graduate level courses (800 level) are taught at the Rich Laboratory where there are</w:t>
      </w:r>
      <w:r>
        <w:rPr>
          <w:rFonts w:ascii="Palatino Linotype" w:hAnsi="Palatino Linotype" w:cs="Arial"/>
        </w:rPr>
        <w:t xml:space="preserve"> </w:t>
      </w:r>
      <w:r w:rsidRPr="003C3F5E">
        <w:rPr>
          <w:rFonts w:ascii="Palatino Linotype" w:hAnsi="Palatino Linotype" w:cs="Arial"/>
        </w:rPr>
        <w:t>two classrooms (1065 square feet) and an auditorium (1270 square feet) that are used for student</w:t>
      </w:r>
      <w:r>
        <w:rPr>
          <w:rFonts w:ascii="Palatino Linotype" w:hAnsi="Palatino Linotype" w:cs="Arial"/>
        </w:rPr>
        <w:t xml:space="preserve"> </w:t>
      </w:r>
      <w:r w:rsidRPr="003C3F5E">
        <w:rPr>
          <w:rFonts w:ascii="Palatino Linotype" w:hAnsi="Palatino Linotype" w:cs="Arial"/>
        </w:rPr>
        <w:t xml:space="preserve">instruction. The lectures </w:t>
      </w:r>
      <w:r w:rsidR="00665F30">
        <w:rPr>
          <w:rFonts w:ascii="Palatino Linotype" w:hAnsi="Palatino Linotype" w:cs="Arial"/>
        </w:rPr>
        <w:t xml:space="preserve">and laboratory exercises </w:t>
      </w:r>
      <w:r w:rsidRPr="003C3F5E">
        <w:rPr>
          <w:rFonts w:ascii="Palatino Linotype" w:hAnsi="Palatino Linotype" w:cs="Arial"/>
        </w:rPr>
        <w:t>for the laboratory courses (e.g. EE&amp;S 611 and EE&amp;S 813) are taught in</w:t>
      </w:r>
      <w:r>
        <w:rPr>
          <w:rFonts w:ascii="Palatino Linotype" w:hAnsi="Palatino Linotype" w:cs="Arial"/>
        </w:rPr>
        <w:t xml:space="preserve"> </w:t>
      </w:r>
      <w:r w:rsidR="00665F30">
        <w:rPr>
          <w:rFonts w:ascii="Palatino Linotype" w:hAnsi="Palatino Linotype" w:cs="Arial"/>
        </w:rPr>
        <w:t>the Rich Laboratory</w:t>
      </w:r>
      <w:r w:rsidRPr="003C3F5E">
        <w:rPr>
          <w:rFonts w:ascii="Palatino Linotype" w:hAnsi="Palatino Linotype" w:cs="Arial"/>
        </w:rPr>
        <w:t>. The</w:t>
      </w:r>
      <w:r>
        <w:rPr>
          <w:rFonts w:ascii="Palatino Linotype" w:hAnsi="Palatino Linotype" w:cs="Arial"/>
        </w:rPr>
        <w:t xml:space="preserve"> </w:t>
      </w:r>
      <w:r w:rsidR="00665F30">
        <w:rPr>
          <w:rFonts w:ascii="Palatino Linotype" w:hAnsi="Palatino Linotype" w:cs="Arial"/>
        </w:rPr>
        <w:t xml:space="preserve">auditorium and </w:t>
      </w:r>
      <w:r w:rsidRPr="003C3F5E">
        <w:rPr>
          <w:rFonts w:ascii="Palatino Linotype" w:hAnsi="Palatino Linotype" w:cs="Arial"/>
        </w:rPr>
        <w:t>classrooms in the Rich</w:t>
      </w:r>
      <w:r w:rsidR="002B5C0A">
        <w:rPr>
          <w:rFonts w:ascii="Palatino Linotype" w:hAnsi="Palatino Linotype" w:cs="Arial"/>
        </w:rPr>
        <w:t xml:space="preserve"> Laboratory are equipped with </w:t>
      </w:r>
      <w:r w:rsidRPr="003C3F5E">
        <w:rPr>
          <w:rFonts w:ascii="Palatino Linotype" w:hAnsi="Palatino Linotype" w:cs="Arial"/>
        </w:rPr>
        <w:t>computer</w:t>
      </w:r>
      <w:r>
        <w:rPr>
          <w:rFonts w:ascii="Palatino Linotype" w:hAnsi="Palatino Linotype" w:cs="Arial"/>
        </w:rPr>
        <w:t xml:space="preserve"> </w:t>
      </w:r>
      <w:r w:rsidRPr="003C3F5E">
        <w:rPr>
          <w:rFonts w:ascii="Palatino Linotype" w:hAnsi="Palatino Linotype" w:cs="Arial"/>
        </w:rPr>
        <w:t>projection system</w:t>
      </w:r>
      <w:r w:rsidR="002B5C0A">
        <w:rPr>
          <w:rFonts w:ascii="Palatino Linotype" w:hAnsi="Palatino Linotype" w:cs="Arial"/>
        </w:rPr>
        <w:t>s</w:t>
      </w:r>
      <w:r w:rsidRPr="003C3F5E">
        <w:rPr>
          <w:rFonts w:ascii="Palatino Linotype" w:hAnsi="Palatino Linotype" w:cs="Arial"/>
        </w:rPr>
        <w:t>. EE&amp;S 610 is the only course in the EHP curriculum that is taught on</w:t>
      </w:r>
      <w:r>
        <w:rPr>
          <w:rFonts w:ascii="Palatino Linotype" w:hAnsi="Palatino Linotype" w:cs="Arial"/>
        </w:rPr>
        <w:t xml:space="preserve"> </w:t>
      </w:r>
      <w:r w:rsidRPr="003C3F5E">
        <w:rPr>
          <w:rFonts w:ascii="Palatino Linotype" w:hAnsi="Palatino Linotype" w:cs="Arial"/>
        </w:rPr>
        <w:t>campus, typically in Lowry Hall. Classrooms in Lowry Hall are controlled by the Department of</w:t>
      </w:r>
      <w:r>
        <w:rPr>
          <w:rFonts w:ascii="Palatino Linotype" w:hAnsi="Palatino Linotype" w:cs="Arial"/>
        </w:rPr>
        <w:t xml:space="preserve"> </w:t>
      </w:r>
      <w:r w:rsidRPr="003C3F5E">
        <w:rPr>
          <w:rFonts w:ascii="Palatino Linotype" w:hAnsi="Palatino Linotype" w:cs="Arial"/>
        </w:rPr>
        <w:t>Civil Engineering, which cooperates with EE&amp;S in providing classroom space for EE&amp;S 610.</w:t>
      </w:r>
      <w:bookmarkEnd w:id="0"/>
      <w:bookmarkEnd w:id="1"/>
    </w:p>
    <w:p w14:paraId="40590F82" w14:textId="77777777" w:rsidR="00597D18" w:rsidRDefault="00573720" w:rsidP="00597D18">
      <w:pPr>
        <w:numPr>
          <w:ilvl w:val="12"/>
          <w:numId w:val="0"/>
        </w:numPr>
        <w:spacing w:after="0" w:line="360" w:lineRule="auto"/>
        <w:ind w:firstLine="720"/>
        <w:jc w:val="both"/>
        <w:rPr>
          <w:rFonts w:ascii="Palatino Linotype" w:hAnsi="Palatino Linotype"/>
        </w:rPr>
      </w:pPr>
      <w:r w:rsidRPr="00F32311">
        <w:rPr>
          <w:rFonts w:ascii="Palatino Linotype" w:hAnsi="Palatino Linotype"/>
        </w:rPr>
        <w:t xml:space="preserve">Several EEES labs for </w:t>
      </w:r>
      <w:r w:rsidR="002B5C0A">
        <w:rPr>
          <w:rFonts w:ascii="Palatino Linotype" w:hAnsi="Palatino Linotype"/>
        </w:rPr>
        <w:t xml:space="preserve">teaching and </w:t>
      </w:r>
      <w:r w:rsidRPr="00F32311">
        <w:rPr>
          <w:rFonts w:ascii="Palatino Linotype" w:hAnsi="Palatino Linotype"/>
        </w:rPr>
        <w:t xml:space="preserve">conducting research are </w:t>
      </w:r>
      <w:r w:rsidR="007D632B" w:rsidRPr="00F32311">
        <w:rPr>
          <w:rFonts w:ascii="Palatino Linotype" w:hAnsi="Palatino Linotype"/>
        </w:rPr>
        <w:t xml:space="preserve">also </w:t>
      </w:r>
      <w:r w:rsidRPr="00F32311">
        <w:rPr>
          <w:rFonts w:ascii="Palatino Linotype" w:hAnsi="Palatino Linotype"/>
        </w:rPr>
        <w:t xml:space="preserve">available in </w:t>
      </w:r>
      <w:r w:rsidR="00D81AB1" w:rsidRPr="00F32311">
        <w:rPr>
          <w:rFonts w:ascii="Palatino Linotype" w:hAnsi="Palatino Linotype"/>
        </w:rPr>
        <w:t>Brackett Hall</w:t>
      </w:r>
      <w:r w:rsidR="002F3054" w:rsidRPr="00F32311">
        <w:rPr>
          <w:rFonts w:ascii="Palatino Linotype" w:hAnsi="Palatino Linotype"/>
        </w:rPr>
        <w:t xml:space="preserve"> and </w:t>
      </w:r>
      <w:proofErr w:type="spellStart"/>
      <w:r w:rsidR="002F3054" w:rsidRPr="00F32311">
        <w:rPr>
          <w:rFonts w:ascii="Palatino Linotype" w:hAnsi="Palatino Linotype"/>
        </w:rPr>
        <w:t>Biosystems</w:t>
      </w:r>
      <w:proofErr w:type="spellEnd"/>
      <w:r w:rsidR="002F3054" w:rsidRPr="00F32311">
        <w:rPr>
          <w:rFonts w:ascii="Palatino Linotype" w:hAnsi="Palatino Linotype"/>
        </w:rPr>
        <w:t xml:space="preserve"> Research Complex on campus.</w:t>
      </w:r>
      <w:r w:rsidRPr="00F32311">
        <w:rPr>
          <w:rFonts w:ascii="Palatino Linotype" w:hAnsi="Palatino Linotype"/>
        </w:rPr>
        <w:t xml:space="preserve"> </w:t>
      </w:r>
      <w:r w:rsidR="00723F93" w:rsidRPr="00F32311">
        <w:rPr>
          <w:rFonts w:ascii="Palatino Linotype" w:hAnsi="Palatino Linotype"/>
        </w:rPr>
        <w:t xml:space="preserve">Brackett Hall houses the </w:t>
      </w:r>
      <w:proofErr w:type="spellStart"/>
      <w:r w:rsidR="00665F30" w:rsidRPr="00665F30">
        <w:rPr>
          <w:rFonts w:ascii="Palatino Linotype" w:hAnsi="Palatino Linotype"/>
        </w:rPr>
        <w:t>biosystems</w:t>
      </w:r>
      <w:proofErr w:type="spellEnd"/>
      <w:r w:rsidR="00665F30" w:rsidRPr="00665F30">
        <w:rPr>
          <w:rFonts w:ascii="Palatino Linotype" w:hAnsi="Palatino Linotype"/>
        </w:rPr>
        <w:t xml:space="preserve"> engineering,</w:t>
      </w:r>
      <w:r w:rsidR="00665F30">
        <w:rPr>
          <w:rFonts w:ascii="Palatino Linotype" w:hAnsi="Palatino Linotype"/>
          <w:b/>
        </w:rPr>
        <w:t xml:space="preserve"> </w:t>
      </w:r>
      <w:r w:rsidR="00723F93" w:rsidRPr="00F32311">
        <w:rPr>
          <w:rFonts w:ascii="Palatino Linotype" w:hAnsi="Palatino Linotype"/>
        </w:rPr>
        <w:t xml:space="preserve">geology and hydrogeology programs and research. </w:t>
      </w:r>
      <w:r w:rsidR="00597D18" w:rsidRPr="00F32311">
        <w:rPr>
          <w:rFonts w:ascii="Palatino Linotype" w:hAnsi="Palatino Linotype" w:cs="Arial"/>
        </w:rPr>
        <w:t>Labs pertaining to water and soil analysis, fermentation and other bioprocessing areas are also available in</w:t>
      </w:r>
      <w:r w:rsidR="00597D18" w:rsidRPr="00F32311">
        <w:rPr>
          <w:rFonts w:ascii="Palatino Linotype" w:hAnsi="Palatino Linotype"/>
        </w:rPr>
        <w:t xml:space="preserve"> </w:t>
      </w:r>
      <w:r w:rsidR="00597D18">
        <w:rPr>
          <w:rFonts w:ascii="Palatino Linotype" w:hAnsi="Palatino Linotype"/>
        </w:rPr>
        <w:t>Brackett Hall. Also in Brackett Hall, t</w:t>
      </w:r>
      <w:r w:rsidRPr="00F32311">
        <w:rPr>
          <w:rFonts w:ascii="Palatino Linotype" w:hAnsi="Palatino Linotype"/>
        </w:rPr>
        <w:t>he Thin Section Lab contains several rock saws, a trim saw, a thin-section cutoff saw, and a thin-section grinder. These instruments allow the complete preparation of standard thin sections for petrographic study, or polished sections for microprobe analysis. The lab also contains two sieve shakers and associated sieve pans for grain-size distribution</w:t>
      </w:r>
      <w:r w:rsidR="00667842" w:rsidRPr="00F32311">
        <w:rPr>
          <w:rFonts w:ascii="Palatino Linotype" w:hAnsi="Palatino Linotype"/>
        </w:rPr>
        <w:t xml:space="preserve"> analyses. </w:t>
      </w:r>
    </w:p>
    <w:p w14:paraId="33B4C897" w14:textId="77777777" w:rsidR="00573720" w:rsidRDefault="00667842" w:rsidP="00597D18">
      <w:pPr>
        <w:numPr>
          <w:ilvl w:val="12"/>
          <w:numId w:val="0"/>
        </w:numPr>
        <w:spacing w:after="0" w:line="360" w:lineRule="auto"/>
        <w:ind w:firstLine="720"/>
        <w:jc w:val="both"/>
        <w:rPr>
          <w:rFonts w:ascii="Palatino Linotype" w:hAnsi="Palatino Linotype"/>
          <w:b/>
        </w:rPr>
      </w:pPr>
      <w:r w:rsidRPr="00F32311">
        <w:rPr>
          <w:rFonts w:ascii="Palatino Linotype" w:hAnsi="Palatino Linotype"/>
        </w:rPr>
        <w:t xml:space="preserve">The Petrography Lab </w:t>
      </w:r>
      <w:r w:rsidR="00573720" w:rsidRPr="00F32311">
        <w:rPr>
          <w:rFonts w:ascii="Palatino Linotype" w:hAnsi="Palatino Linotype"/>
        </w:rPr>
        <w:t xml:space="preserve">includes several petrographic microscopes. An automated Swift Model F point-counting stage is available for obtaining modal analyses. </w:t>
      </w:r>
      <w:r w:rsidR="001C366A" w:rsidRPr="00F32311">
        <w:rPr>
          <w:rFonts w:ascii="Palatino Linotype" w:hAnsi="Palatino Linotype"/>
        </w:rPr>
        <w:t xml:space="preserve">The </w:t>
      </w:r>
      <w:proofErr w:type="spellStart"/>
      <w:r w:rsidR="001C366A" w:rsidRPr="00F32311">
        <w:rPr>
          <w:rFonts w:ascii="Palatino Linotype" w:hAnsi="Palatino Linotype"/>
        </w:rPr>
        <w:t>Hydrogeophysics</w:t>
      </w:r>
      <w:proofErr w:type="spellEnd"/>
      <w:r w:rsidR="001C366A" w:rsidRPr="00F32311">
        <w:rPr>
          <w:rFonts w:ascii="Palatino Linotype" w:hAnsi="Palatino Linotype"/>
        </w:rPr>
        <w:t xml:space="preserve"> laboratory (B03 Brackett) has several equipment packages from National Instruments available for performing real-time imaging and </w:t>
      </w:r>
      <w:r w:rsidR="001C366A" w:rsidRPr="00F32311">
        <w:rPr>
          <w:rFonts w:ascii="Palatino Linotype" w:hAnsi="Palatino Linotype"/>
        </w:rPr>
        <w:lastRenderedPageBreak/>
        <w:t xml:space="preserve">complex conductivity experiments using assorted columns and tanks.  The Undergraduate Field Research Lab has a suite of instruments and data loggers available for watershed monitoring including water level loggers, soil moisture probes, rain gauges, and a weather station. </w:t>
      </w:r>
    </w:p>
    <w:p w14:paraId="398024F1" w14:textId="77777777" w:rsidR="00BE3883" w:rsidRDefault="00723F93" w:rsidP="00BE3883">
      <w:pPr>
        <w:spacing w:line="360" w:lineRule="auto"/>
        <w:rPr>
          <w:rFonts w:ascii="Palatino Linotype" w:hAnsi="Palatino Linotype" w:cs="Arial"/>
        </w:rPr>
      </w:pPr>
      <w:r w:rsidRPr="00F32311">
        <w:rPr>
          <w:rFonts w:ascii="Palatino Linotype" w:hAnsi="Palatino Linotype"/>
        </w:rPr>
        <w:tab/>
      </w:r>
      <w:r w:rsidR="00665F30">
        <w:rPr>
          <w:rFonts w:ascii="Palatino Linotype" w:hAnsi="Palatino Linotype" w:cs="Arial"/>
        </w:rPr>
        <w:t>A</w:t>
      </w:r>
      <w:r w:rsidRPr="00F32311">
        <w:rPr>
          <w:rFonts w:ascii="Palatino Linotype" w:hAnsi="Palatino Linotype" w:cs="Arial"/>
        </w:rPr>
        <w:t xml:space="preserve"> few labs in</w:t>
      </w:r>
      <w:r w:rsidR="00DB31C1">
        <w:rPr>
          <w:rFonts w:ascii="Palatino Linotype" w:hAnsi="Palatino Linotype" w:cs="Arial"/>
        </w:rPr>
        <w:t xml:space="preserve"> </w:t>
      </w:r>
      <w:r w:rsidRPr="00F32311">
        <w:rPr>
          <w:rFonts w:ascii="Palatino Linotype" w:hAnsi="Palatino Linotype" w:cs="Arial"/>
        </w:rPr>
        <w:t xml:space="preserve">the </w:t>
      </w:r>
      <w:proofErr w:type="spellStart"/>
      <w:r w:rsidRPr="00F32311">
        <w:rPr>
          <w:rFonts w:ascii="Palatino Linotype" w:hAnsi="Palatino Linotype" w:cs="Arial"/>
        </w:rPr>
        <w:t>Biosystems</w:t>
      </w:r>
      <w:proofErr w:type="spellEnd"/>
      <w:r w:rsidRPr="00F32311">
        <w:rPr>
          <w:rFonts w:ascii="Palatino Linotype" w:hAnsi="Palatino Linotype" w:cs="Arial"/>
        </w:rPr>
        <w:t xml:space="preserve"> Research Complex (BRC) house</w:t>
      </w:r>
      <w:r w:rsidR="00597D18">
        <w:rPr>
          <w:rFonts w:ascii="Palatino Linotype" w:hAnsi="Palatino Linotype" w:cs="Arial"/>
        </w:rPr>
        <w:t xml:space="preserve">s a few research labs in the areas </w:t>
      </w:r>
      <w:proofErr w:type="gramStart"/>
      <w:r w:rsidR="00597D18">
        <w:rPr>
          <w:rFonts w:ascii="Palatino Linotype" w:hAnsi="Palatino Linotype" w:cs="Arial"/>
        </w:rPr>
        <w:t xml:space="preserve">of  </w:t>
      </w:r>
      <w:proofErr w:type="spellStart"/>
      <w:r w:rsidRPr="00F32311">
        <w:rPr>
          <w:rFonts w:ascii="Palatino Linotype" w:hAnsi="Palatino Linotype" w:cs="Arial"/>
        </w:rPr>
        <w:t>biosystems</w:t>
      </w:r>
      <w:proofErr w:type="spellEnd"/>
      <w:proofErr w:type="gramEnd"/>
      <w:r w:rsidRPr="00F32311">
        <w:rPr>
          <w:rFonts w:ascii="Palatino Linotype" w:hAnsi="Palatino Linotype" w:cs="Arial"/>
        </w:rPr>
        <w:t xml:space="preserve"> engineering</w:t>
      </w:r>
      <w:r w:rsidR="00597D18">
        <w:rPr>
          <w:rFonts w:ascii="Palatino Linotype" w:hAnsi="Palatino Linotype" w:cs="Arial"/>
        </w:rPr>
        <w:t xml:space="preserve"> and environmental engineering</w:t>
      </w:r>
      <w:r w:rsidRPr="00F32311">
        <w:rPr>
          <w:rFonts w:ascii="Palatino Linotype" w:hAnsi="Palatino Linotype" w:cs="Arial"/>
        </w:rPr>
        <w:t>. The BRC (</w:t>
      </w:r>
      <w:hyperlink r:id="rId10" w:history="1">
        <w:r w:rsidRPr="00F32311">
          <w:rPr>
            <w:rStyle w:val="Hyperlink"/>
            <w:rFonts w:ascii="Palatino Linotype" w:hAnsi="Palatino Linotype" w:cs="Arial"/>
          </w:rPr>
          <w:t>www.clemson.edu/public/brc/</w:t>
        </w:r>
      </w:hyperlink>
      <w:r w:rsidRPr="00F32311">
        <w:rPr>
          <w:rFonts w:ascii="Palatino Linotype" w:hAnsi="Palatino Linotype" w:cs="Arial"/>
        </w:rPr>
        <w:t>) is a research facility occupied by research groups from various departments of the University, including groups from EEES.</w:t>
      </w:r>
    </w:p>
    <w:p w14:paraId="04161476" w14:textId="77777777" w:rsidR="00BE3883" w:rsidRDefault="00DB31C1" w:rsidP="00BE3883">
      <w:pPr>
        <w:spacing w:line="360" w:lineRule="auto"/>
        <w:ind w:firstLine="720"/>
        <w:rPr>
          <w:rFonts w:ascii="Palatino Linotype" w:hAnsi="Palatino Linotype" w:cs="Arial"/>
        </w:rPr>
      </w:pPr>
      <w:r w:rsidRPr="00DB31C1">
        <w:rPr>
          <w:rFonts w:ascii="Palatino Linotype" w:hAnsi="Palatino Linotype" w:cs="Arial"/>
        </w:rPr>
        <w:t>The EEES facility contains 21 laboratories (~30,000 sq ft) for research in environmental</w:t>
      </w:r>
      <w:r>
        <w:rPr>
          <w:rFonts w:ascii="Palatino Linotype" w:hAnsi="Palatino Linotype" w:cs="Arial"/>
        </w:rPr>
        <w:t xml:space="preserve"> </w:t>
      </w:r>
      <w:r w:rsidRPr="00DB31C1">
        <w:rPr>
          <w:rFonts w:ascii="Palatino Linotype" w:hAnsi="Palatino Linotype" w:cs="Arial"/>
        </w:rPr>
        <w:t>engineering and science. Of these, 4 laboratories are dedicated to the NEES focus area. In addition, approximately 3,000 sq ft of laboratory space</w:t>
      </w:r>
      <w:r>
        <w:rPr>
          <w:rFonts w:ascii="Palatino Linotype" w:hAnsi="Palatino Linotype" w:cs="Arial"/>
        </w:rPr>
        <w:t xml:space="preserve"> </w:t>
      </w:r>
      <w:r w:rsidRPr="00DB31C1">
        <w:rPr>
          <w:rFonts w:ascii="Palatino Linotype" w:hAnsi="Palatino Linotype" w:cs="Arial"/>
        </w:rPr>
        <w:t xml:space="preserve">in the </w:t>
      </w:r>
      <w:r w:rsidR="00867224">
        <w:rPr>
          <w:rFonts w:ascii="Palatino Linotype" w:hAnsi="Palatino Linotype" w:cs="Arial"/>
        </w:rPr>
        <w:t xml:space="preserve">CETL building </w:t>
      </w:r>
      <w:r w:rsidRPr="00DB31C1">
        <w:rPr>
          <w:rFonts w:ascii="Palatino Linotype" w:hAnsi="Palatino Linotype" w:cs="Arial"/>
        </w:rPr>
        <w:t>is dedicated to radiochemistry research. Both laboratory facilities are</w:t>
      </w:r>
      <w:r>
        <w:rPr>
          <w:rFonts w:ascii="Palatino Linotype" w:hAnsi="Palatino Linotype" w:cs="Arial"/>
        </w:rPr>
        <w:t xml:space="preserve"> </w:t>
      </w:r>
      <w:r w:rsidRPr="00DB31C1">
        <w:rPr>
          <w:rFonts w:ascii="Palatino Linotype" w:hAnsi="Palatino Linotype" w:cs="Arial"/>
        </w:rPr>
        <w:t>operated under a current South Carolina Department of Health and Environmental Control</w:t>
      </w:r>
      <w:r>
        <w:rPr>
          <w:rFonts w:ascii="Palatino Linotype" w:hAnsi="Palatino Linotype" w:cs="Arial"/>
        </w:rPr>
        <w:t xml:space="preserve"> </w:t>
      </w:r>
      <w:r w:rsidRPr="00DB31C1">
        <w:rPr>
          <w:rFonts w:ascii="Palatino Linotype" w:hAnsi="Palatino Linotype" w:cs="Arial"/>
        </w:rPr>
        <w:t>radioactive materials licenses. The licenses are for liquid and solid sources from 3H to 244Cm;</w:t>
      </w:r>
      <w:r>
        <w:rPr>
          <w:rFonts w:ascii="Palatino Linotype" w:hAnsi="Palatino Linotype" w:cs="Arial"/>
        </w:rPr>
        <w:t xml:space="preserve"> </w:t>
      </w:r>
      <w:r w:rsidRPr="00DB31C1">
        <w:rPr>
          <w:rFonts w:ascii="Palatino Linotype" w:hAnsi="Palatino Linotype" w:cs="Arial"/>
        </w:rPr>
        <w:t xml:space="preserve">the </w:t>
      </w:r>
      <w:r w:rsidR="00867224">
        <w:rPr>
          <w:rFonts w:ascii="Palatino Linotype" w:hAnsi="Palatino Linotype" w:cs="Arial"/>
        </w:rPr>
        <w:t xml:space="preserve">CETL </w:t>
      </w:r>
      <w:r w:rsidRPr="00DB31C1">
        <w:rPr>
          <w:rFonts w:ascii="Palatino Linotype" w:hAnsi="Palatino Linotype" w:cs="Arial"/>
        </w:rPr>
        <w:t>laboratory license allows for significantly greater amounts of radioactive materials.</w:t>
      </w:r>
      <w:r>
        <w:rPr>
          <w:rFonts w:ascii="Palatino Linotype" w:hAnsi="Palatino Linotype" w:cs="Arial"/>
        </w:rPr>
        <w:t xml:space="preserve"> </w:t>
      </w:r>
      <w:r w:rsidRPr="00DB31C1">
        <w:rPr>
          <w:rFonts w:ascii="Palatino Linotype" w:hAnsi="Palatino Linotype" w:cs="Arial"/>
        </w:rPr>
        <w:t xml:space="preserve">Both laboratories are equipped with appropriate laboratory facilities and </w:t>
      </w:r>
      <w:proofErr w:type="spellStart"/>
      <w:r w:rsidRPr="00DB31C1">
        <w:rPr>
          <w:rFonts w:ascii="Palatino Linotype" w:hAnsi="Palatino Linotype" w:cs="Arial"/>
        </w:rPr>
        <w:t>radioanalytical</w:t>
      </w:r>
      <w:proofErr w:type="spellEnd"/>
      <w:r>
        <w:rPr>
          <w:rFonts w:ascii="Palatino Linotype" w:hAnsi="Palatino Linotype" w:cs="Arial"/>
        </w:rPr>
        <w:t xml:space="preserve"> </w:t>
      </w:r>
      <w:r w:rsidRPr="00DB31C1">
        <w:rPr>
          <w:rFonts w:ascii="Palatino Linotype" w:hAnsi="Palatino Linotype" w:cs="Arial"/>
        </w:rPr>
        <w:t>equipment.  The organic separations</w:t>
      </w:r>
      <w:r>
        <w:rPr>
          <w:rFonts w:ascii="Palatino Linotype" w:hAnsi="Palatino Linotype" w:cs="Arial"/>
        </w:rPr>
        <w:t xml:space="preserve"> </w:t>
      </w:r>
      <w:r w:rsidRPr="00DB31C1">
        <w:rPr>
          <w:rFonts w:ascii="Palatino Linotype" w:hAnsi="Palatino Linotype" w:cs="Arial"/>
        </w:rPr>
        <w:t>laboratory contains specialized glassware, large chemical fume hoods, supercritical fluid</w:t>
      </w:r>
      <w:r>
        <w:rPr>
          <w:rFonts w:ascii="Palatino Linotype" w:hAnsi="Palatino Linotype" w:cs="Arial"/>
        </w:rPr>
        <w:t xml:space="preserve"> </w:t>
      </w:r>
      <w:r w:rsidRPr="00DB31C1">
        <w:rPr>
          <w:rFonts w:ascii="Palatino Linotype" w:hAnsi="Palatino Linotype" w:cs="Arial"/>
        </w:rPr>
        <w:t>extraction equipment, and other apparatus for the preparation of environmental samples for</w:t>
      </w:r>
      <w:r>
        <w:rPr>
          <w:rFonts w:ascii="Palatino Linotype" w:hAnsi="Palatino Linotype" w:cs="Arial"/>
        </w:rPr>
        <w:t xml:space="preserve"> </w:t>
      </w:r>
      <w:r w:rsidRPr="00DB31C1">
        <w:rPr>
          <w:rFonts w:ascii="Palatino Linotype" w:hAnsi="Palatino Linotype" w:cs="Arial"/>
        </w:rPr>
        <w:t>analysis. Several well-equipped laboratories are established for the study of the decomposition of</w:t>
      </w:r>
      <w:r>
        <w:rPr>
          <w:rFonts w:ascii="Palatino Linotype" w:hAnsi="Palatino Linotype" w:cs="Arial"/>
        </w:rPr>
        <w:t xml:space="preserve"> </w:t>
      </w:r>
      <w:r w:rsidRPr="00DB31C1">
        <w:rPr>
          <w:rFonts w:ascii="Palatino Linotype" w:hAnsi="Palatino Linotype" w:cs="Arial"/>
        </w:rPr>
        <w:t>industrial pollutants through the use of biological and physicochemical methods. The biological</w:t>
      </w:r>
      <w:r>
        <w:rPr>
          <w:rFonts w:ascii="Palatino Linotype" w:hAnsi="Palatino Linotype" w:cs="Arial"/>
        </w:rPr>
        <w:t xml:space="preserve"> </w:t>
      </w:r>
      <w:r w:rsidRPr="00DB31C1">
        <w:rPr>
          <w:rFonts w:ascii="Palatino Linotype" w:hAnsi="Palatino Linotype" w:cs="Arial"/>
        </w:rPr>
        <w:t>treatment labs include bench-scale continuous flow bioreactors of various sizes, as well as batch</w:t>
      </w:r>
      <w:r>
        <w:rPr>
          <w:rFonts w:ascii="Palatino Linotype" w:hAnsi="Palatino Linotype" w:cs="Arial"/>
        </w:rPr>
        <w:t xml:space="preserve"> </w:t>
      </w:r>
      <w:proofErr w:type="spellStart"/>
      <w:r w:rsidRPr="00DB31C1">
        <w:rPr>
          <w:rFonts w:ascii="Palatino Linotype" w:hAnsi="Palatino Linotype" w:cs="Arial"/>
        </w:rPr>
        <w:t>respirometric</w:t>
      </w:r>
      <w:proofErr w:type="spellEnd"/>
      <w:r w:rsidRPr="00DB31C1">
        <w:rPr>
          <w:rFonts w:ascii="Palatino Linotype" w:hAnsi="Palatino Linotype" w:cs="Arial"/>
        </w:rPr>
        <w:t xml:space="preserve"> equipment for analyzing biodegradation kinetics. A biotechnology lab includes</w:t>
      </w:r>
      <w:r>
        <w:rPr>
          <w:rFonts w:ascii="Palatino Linotype" w:hAnsi="Palatino Linotype" w:cs="Arial"/>
        </w:rPr>
        <w:t xml:space="preserve"> </w:t>
      </w:r>
      <w:r w:rsidRPr="00DB31C1">
        <w:rPr>
          <w:rFonts w:ascii="Palatino Linotype" w:hAnsi="Palatino Linotype" w:cs="Arial"/>
        </w:rPr>
        <w:t>equipment for applying molecular techniques to the characterization of microbial community</w:t>
      </w:r>
      <w:r>
        <w:rPr>
          <w:rFonts w:ascii="Palatino Linotype" w:hAnsi="Palatino Linotype" w:cs="Arial"/>
        </w:rPr>
        <w:t xml:space="preserve"> </w:t>
      </w:r>
      <w:r w:rsidRPr="00DB31C1">
        <w:rPr>
          <w:rFonts w:ascii="Palatino Linotype" w:hAnsi="Palatino Linotype" w:cs="Arial"/>
        </w:rPr>
        <w:t>structure. The physicochemical treatment lab contains equipment for studying adsorption and</w:t>
      </w:r>
      <w:r>
        <w:rPr>
          <w:rFonts w:ascii="Palatino Linotype" w:hAnsi="Palatino Linotype" w:cs="Arial"/>
        </w:rPr>
        <w:t xml:space="preserve"> </w:t>
      </w:r>
      <w:r w:rsidRPr="00DB31C1">
        <w:rPr>
          <w:rFonts w:ascii="Palatino Linotype" w:hAnsi="Palatino Linotype" w:cs="Arial"/>
        </w:rPr>
        <w:t>chemical oxidation, as well as other unit operations.</w:t>
      </w:r>
      <w:r>
        <w:rPr>
          <w:rFonts w:ascii="Palatino Linotype" w:hAnsi="Palatino Linotype" w:cs="Arial"/>
        </w:rPr>
        <w:t xml:space="preserve"> </w:t>
      </w:r>
    </w:p>
    <w:p w14:paraId="5E1B9D5A" w14:textId="77777777" w:rsidR="00BE3883" w:rsidRPr="00BE3883" w:rsidRDefault="00BE3883" w:rsidP="00BE3883">
      <w:pPr>
        <w:pStyle w:val="BodyText2"/>
        <w:spacing w:line="360" w:lineRule="auto"/>
        <w:ind w:firstLine="720"/>
        <w:rPr>
          <w:rFonts w:ascii="Palatino Linotype" w:hAnsi="Palatino Linotype" w:cs="Arial"/>
          <w:szCs w:val="22"/>
        </w:rPr>
      </w:pPr>
      <w:r>
        <w:rPr>
          <w:rFonts w:ascii="Palatino Linotype" w:hAnsi="Palatino Linotype"/>
        </w:rPr>
        <w:t xml:space="preserve">The aquifer characterization lab </w:t>
      </w:r>
      <w:r w:rsidRPr="00F32311">
        <w:rPr>
          <w:rFonts w:ascii="Palatino Linotype" w:hAnsi="Palatino Linotype"/>
        </w:rPr>
        <w:t xml:space="preserve">is equipped to measure hydraulic properties of outcrop and subsurface samples from aquifers and oil reservoirs. The lab contains a suite of flexible wall </w:t>
      </w:r>
      <w:proofErr w:type="spellStart"/>
      <w:r w:rsidRPr="00F32311">
        <w:rPr>
          <w:rFonts w:ascii="Palatino Linotype" w:hAnsi="Palatino Linotype"/>
        </w:rPr>
        <w:t>permeameters</w:t>
      </w:r>
      <w:proofErr w:type="spellEnd"/>
      <w:r w:rsidRPr="00F32311">
        <w:rPr>
          <w:rFonts w:ascii="Palatino Linotype" w:hAnsi="Palatino Linotype"/>
        </w:rPr>
        <w:t xml:space="preserve"> and the small-drill-hole </w:t>
      </w:r>
      <w:proofErr w:type="spellStart"/>
      <w:r w:rsidRPr="00F32311">
        <w:rPr>
          <w:rFonts w:ascii="Palatino Linotype" w:hAnsi="Palatino Linotype"/>
        </w:rPr>
        <w:t>permeameter</w:t>
      </w:r>
      <w:proofErr w:type="spellEnd"/>
      <w:r w:rsidRPr="00F32311">
        <w:rPr>
          <w:rFonts w:ascii="Palatino Linotype" w:hAnsi="Palatino Linotype"/>
        </w:rPr>
        <w:t xml:space="preserve"> for measuring saturated permeability. In addition, the lab contains a </w:t>
      </w:r>
      <w:proofErr w:type="spellStart"/>
      <w:r w:rsidRPr="00F32311">
        <w:rPr>
          <w:rFonts w:ascii="Palatino Linotype" w:hAnsi="Palatino Linotype"/>
        </w:rPr>
        <w:t>Hassler</w:t>
      </w:r>
      <w:proofErr w:type="spellEnd"/>
      <w:r w:rsidRPr="00F32311">
        <w:rPr>
          <w:rFonts w:ascii="Palatino Linotype" w:hAnsi="Palatino Linotype"/>
        </w:rPr>
        <w:t xml:space="preserve"> cell for making permeability measurements under confining pressure and a Boyle’s Law helium </w:t>
      </w:r>
      <w:proofErr w:type="spellStart"/>
      <w:r w:rsidRPr="00F32311">
        <w:rPr>
          <w:rFonts w:ascii="Palatino Linotype" w:hAnsi="Palatino Linotype"/>
        </w:rPr>
        <w:t>porosimeter</w:t>
      </w:r>
      <w:proofErr w:type="spellEnd"/>
      <w:r w:rsidRPr="00F32311">
        <w:rPr>
          <w:rFonts w:ascii="Palatino Linotype" w:hAnsi="Palatino Linotype"/>
        </w:rPr>
        <w:t xml:space="preserve">. A capillary pressure vessel is also available. </w:t>
      </w:r>
    </w:p>
    <w:p w14:paraId="64705F28" w14:textId="77777777" w:rsidR="00DB31C1" w:rsidRDefault="00DB31C1" w:rsidP="00DB31C1">
      <w:pPr>
        <w:pStyle w:val="BodyText2"/>
        <w:spacing w:line="360" w:lineRule="auto"/>
        <w:ind w:firstLine="720"/>
        <w:rPr>
          <w:rFonts w:ascii="Palatino Linotype" w:hAnsi="Palatino Linotype" w:cs="Arial"/>
          <w:szCs w:val="22"/>
        </w:rPr>
      </w:pPr>
      <w:r w:rsidRPr="00DB31C1">
        <w:rPr>
          <w:rFonts w:ascii="Palatino Linotype" w:hAnsi="Palatino Linotype" w:cs="Arial"/>
          <w:szCs w:val="22"/>
        </w:rPr>
        <w:lastRenderedPageBreak/>
        <w:t>A well-equipped analytical instrumentation laboratory is available for student and faculty</w:t>
      </w:r>
      <w:r>
        <w:rPr>
          <w:rFonts w:ascii="Palatino Linotype" w:hAnsi="Palatino Linotype" w:cs="Arial"/>
          <w:szCs w:val="22"/>
        </w:rPr>
        <w:t xml:space="preserve"> </w:t>
      </w:r>
      <w:r w:rsidRPr="00DB31C1">
        <w:rPr>
          <w:rFonts w:ascii="Palatino Linotype" w:hAnsi="Palatino Linotype" w:cs="Arial"/>
          <w:szCs w:val="22"/>
        </w:rPr>
        <w:t>member use. The laboratory contains several gas chromatographs with mass</w:t>
      </w:r>
      <w:r>
        <w:rPr>
          <w:rFonts w:ascii="Palatino Linotype" w:hAnsi="Palatino Linotype" w:cs="Arial"/>
          <w:szCs w:val="22"/>
        </w:rPr>
        <w:t xml:space="preserve"> </w:t>
      </w:r>
      <w:proofErr w:type="gramStart"/>
      <w:r w:rsidRPr="00DB31C1">
        <w:rPr>
          <w:rFonts w:ascii="Palatino Linotype" w:hAnsi="Palatino Linotype" w:cs="Arial"/>
          <w:szCs w:val="22"/>
        </w:rPr>
        <w:t>spectrometer</w:t>
      </w:r>
      <w:r w:rsidR="00053BEF">
        <w:rPr>
          <w:rFonts w:ascii="Palatino Linotype" w:hAnsi="Palatino Linotype" w:cs="Arial"/>
          <w:szCs w:val="22"/>
        </w:rPr>
        <w:t>s</w:t>
      </w:r>
      <w:r w:rsidRPr="00DB31C1">
        <w:rPr>
          <w:rFonts w:ascii="Palatino Linotype" w:hAnsi="Palatino Linotype" w:cs="Arial"/>
          <w:szCs w:val="22"/>
        </w:rPr>
        <w:t>,</w:t>
      </w:r>
      <w:proofErr w:type="gramEnd"/>
      <w:r w:rsidRPr="00DB31C1">
        <w:rPr>
          <w:rFonts w:ascii="Palatino Linotype" w:hAnsi="Palatino Linotype" w:cs="Arial"/>
          <w:szCs w:val="22"/>
        </w:rPr>
        <w:t xml:space="preserve"> flame ionization, nitrogen-phosphorus and electron capture detectors. All GCs are</w:t>
      </w:r>
      <w:r>
        <w:rPr>
          <w:rFonts w:ascii="Palatino Linotype" w:hAnsi="Palatino Linotype" w:cs="Arial"/>
          <w:szCs w:val="22"/>
        </w:rPr>
        <w:t xml:space="preserve"> </w:t>
      </w:r>
      <w:r w:rsidRPr="00DB31C1">
        <w:rPr>
          <w:rFonts w:ascii="Palatino Linotype" w:hAnsi="Palatino Linotype" w:cs="Arial"/>
          <w:szCs w:val="22"/>
        </w:rPr>
        <w:t xml:space="preserve">equipped with an </w:t>
      </w:r>
      <w:proofErr w:type="spellStart"/>
      <w:r w:rsidRPr="00DB31C1">
        <w:rPr>
          <w:rFonts w:ascii="Palatino Linotype" w:hAnsi="Palatino Linotype" w:cs="Arial"/>
          <w:szCs w:val="22"/>
        </w:rPr>
        <w:t>autosampler</w:t>
      </w:r>
      <w:proofErr w:type="spellEnd"/>
      <w:r w:rsidRPr="00DB31C1">
        <w:rPr>
          <w:rFonts w:ascii="Palatino Linotype" w:hAnsi="Palatino Linotype" w:cs="Arial"/>
          <w:szCs w:val="22"/>
        </w:rPr>
        <w:t xml:space="preserve"> and are computer controlled. There </w:t>
      </w:r>
      <w:proofErr w:type="gramStart"/>
      <w:r w:rsidRPr="00DB31C1">
        <w:rPr>
          <w:rFonts w:ascii="Palatino Linotype" w:hAnsi="Palatino Linotype" w:cs="Arial"/>
          <w:szCs w:val="22"/>
        </w:rPr>
        <w:t>are</w:t>
      </w:r>
      <w:proofErr w:type="gramEnd"/>
      <w:r w:rsidRPr="00DB31C1">
        <w:rPr>
          <w:rFonts w:ascii="Palatino Linotype" w:hAnsi="Palatino Linotype" w:cs="Arial"/>
          <w:szCs w:val="22"/>
        </w:rPr>
        <w:t xml:space="preserve"> also a Perkin Elmer</w:t>
      </w:r>
      <w:r>
        <w:rPr>
          <w:rFonts w:ascii="Palatino Linotype" w:hAnsi="Palatino Linotype" w:cs="Arial"/>
          <w:szCs w:val="22"/>
        </w:rPr>
        <w:t xml:space="preserve"> </w:t>
      </w:r>
      <w:r w:rsidR="00BE3883">
        <w:rPr>
          <w:rFonts w:ascii="Palatino Linotype" w:hAnsi="Palatino Linotype" w:cs="Arial"/>
          <w:szCs w:val="22"/>
        </w:rPr>
        <w:t>inductively coupled plasma optical emission spectrometer, high pressure liquid chromatographs, UV-</w:t>
      </w:r>
      <w:r w:rsidRPr="00DB31C1">
        <w:rPr>
          <w:rFonts w:ascii="Palatino Linotype" w:hAnsi="Palatino Linotype" w:cs="Arial"/>
          <w:szCs w:val="22"/>
        </w:rPr>
        <w:t>Visible</w:t>
      </w:r>
      <w:r>
        <w:rPr>
          <w:rFonts w:ascii="Palatino Linotype" w:hAnsi="Palatino Linotype" w:cs="Arial"/>
          <w:szCs w:val="22"/>
        </w:rPr>
        <w:t xml:space="preserve"> </w:t>
      </w:r>
      <w:r w:rsidRPr="00DB31C1">
        <w:rPr>
          <w:rFonts w:ascii="Palatino Linotype" w:hAnsi="Palatino Linotype" w:cs="Arial"/>
          <w:szCs w:val="22"/>
        </w:rPr>
        <w:t>spectrophotometers, organic carbon analyzers, and ion chromatographs.</w:t>
      </w:r>
      <w:r>
        <w:rPr>
          <w:rFonts w:ascii="Palatino Linotype" w:hAnsi="Palatino Linotype" w:cs="Arial"/>
          <w:szCs w:val="22"/>
        </w:rPr>
        <w:t xml:space="preserve">  </w:t>
      </w:r>
    </w:p>
    <w:p w14:paraId="45FF7D17" w14:textId="77777777" w:rsidR="00DB31C1" w:rsidRDefault="00DB31C1" w:rsidP="00DB31C1">
      <w:pPr>
        <w:pStyle w:val="BodyText2"/>
        <w:spacing w:line="360" w:lineRule="auto"/>
        <w:ind w:firstLine="720"/>
        <w:rPr>
          <w:rFonts w:ascii="Palatino Linotype" w:hAnsi="Palatino Linotype" w:cs="Arial"/>
          <w:szCs w:val="22"/>
        </w:rPr>
      </w:pPr>
      <w:r>
        <w:rPr>
          <w:rFonts w:ascii="Palatino Linotype" w:hAnsi="Palatino Linotype" w:cs="Arial"/>
          <w:szCs w:val="22"/>
        </w:rPr>
        <w:t>R</w:t>
      </w:r>
      <w:r w:rsidRPr="00DB31C1">
        <w:rPr>
          <w:rFonts w:ascii="Palatino Linotype" w:hAnsi="Palatino Linotype" w:cs="Arial"/>
          <w:szCs w:val="22"/>
        </w:rPr>
        <w:t>esearch support areas include: a darkroom, and autoclave and media preparations</w:t>
      </w:r>
      <w:r>
        <w:rPr>
          <w:rFonts w:ascii="Palatino Linotype" w:hAnsi="Palatino Linotype" w:cs="Arial"/>
          <w:szCs w:val="22"/>
        </w:rPr>
        <w:t xml:space="preserve"> </w:t>
      </w:r>
      <w:r w:rsidRPr="00DB31C1">
        <w:rPr>
          <w:rFonts w:ascii="Palatino Linotype" w:hAnsi="Palatino Linotype" w:cs="Arial"/>
          <w:szCs w:val="22"/>
        </w:rPr>
        <w:t>room, and a gas cylinder storage area. A loading dock for receiving supplies and environmental</w:t>
      </w:r>
      <w:r>
        <w:rPr>
          <w:rFonts w:ascii="Palatino Linotype" w:hAnsi="Palatino Linotype" w:cs="Arial"/>
          <w:szCs w:val="22"/>
        </w:rPr>
        <w:t xml:space="preserve"> </w:t>
      </w:r>
      <w:r w:rsidRPr="00DB31C1">
        <w:rPr>
          <w:rFonts w:ascii="Palatino Linotype" w:hAnsi="Palatino Linotype" w:cs="Arial"/>
          <w:szCs w:val="22"/>
        </w:rPr>
        <w:t>samples is conveniently located adjacent to the various storage rooms.</w:t>
      </w:r>
      <w:r>
        <w:rPr>
          <w:rFonts w:ascii="Palatino Linotype" w:hAnsi="Palatino Linotype" w:cs="Arial"/>
          <w:szCs w:val="22"/>
        </w:rPr>
        <w:t xml:space="preserve"> </w:t>
      </w:r>
      <w:r w:rsidRPr="00DB31C1">
        <w:rPr>
          <w:rFonts w:ascii="Palatino Linotype" w:hAnsi="Palatino Linotype" w:cs="Arial"/>
          <w:szCs w:val="22"/>
        </w:rPr>
        <w:t>The EEES machine shop is capable of manufacturing an array of specialized research</w:t>
      </w:r>
      <w:r>
        <w:rPr>
          <w:rFonts w:ascii="Palatino Linotype" w:hAnsi="Palatino Linotype" w:cs="Arial"/>
          <w:szCs w:val="22"/>
        </w:rPr>
        <w:t xml:space="preserve"> </w:t>
      </w:r>
      <w:r w:rsidRPr="00DB31C1">
        <w:rPr>
          <w:rFonts w:ascii="Palatino Linotype" w:hAnsi="Palatino Linotype" w:cs="Arial"/>
          <w:szCs w:val="22"/>
        </w:rPr>
        <w:t>equipment. Other more precise needs can be met at the College of Engineering and Science</w:t>
      </w:r>
      <w:r>
        <w:rPr>
          <w:rFonts w:ascii="Palatino Linotype" w:hAnsi="Palatino Linotype" w:cs="Arial"/>
          <w:szCs w:val="22"/>
        </w:rPr>
        <w:t xml:space="preserve"> </w:t>
      </w:r>
      <w:r w:rsidRPr="00DB31C1">
        <w:rPr>
          <w:rFonts w:ascii="Palatino Linotype" w:hAnsi="Palatino Linotype" w:cs="Arial"/>
          <w:szCs w:val="22"/>
        </w:rPr>
        <w:t>machine research facility. A two story high bay is available for research requiring unusually tall</w:t>
      </w:r>
      <w:r>
        <w:rPr>
          <w:rFonts w:ascii="Palatino Linotype" w:hAnsi="Palatino Linotype" w:cs="Arial"/>
          <w:szCs w:val="22"/>
        </w:rPr>
        <w:t xml:space="preserve"> </w:t>
      </w:r>
      <w:r w:rsidRPr="00DB31C1">
        <w:rPr>
          <w:rFonts w:ascii="Palatino Linotype" w:hAnsi="Palatino Linotype" w:cs="Arial"/>
          <w:szCs w:val="22"/>
        </w:rPr>
        <w:t>equipment.</w:t>
      </w:r>
      <w:r>
        <w:rPr>
          <w:rFonts w:ascii="Palatino Linotype" w:hAnsi="Palatino Linotype" w:cs="Arial"/>
          <w:szCs w:val="22"/>
        </w:rPr>
        <w:t xml:space="preserve"> </w:t>
      </w:r>
    </w:p>
    <w:p w14:paraId="756EA2FC" w14:textId="77777777" w:rsidR="00DB31C1" w:rsidRDefault="00DB31C1" w:rsidP="00DB31C1">
      <w:pPr>
        <w:pStyle w:val="BodyText2"/>
        <w:spacing w:line="360" w:lineRule="auto"/>
        <w:ind w:firstLine="720"/>
        <w:rPr>
          <w:rFonts w:ascii="Palatino Linotype" w:hAnsi="Palatino Linotype" w:cs="Arial"/>
          <w:szCs w:val="22"/>
        </w:rPr>
      </w:pPr>
      <w:r w:rsidRPr="00DB31C1">
        <w:rPr>
          <w:rFonts w:ascii="Palatino Linotype" w:hAnsi="Palatino Linotype" w:cs="Arial"/>
          <w:szCs w:val="22"/>
        </w:rPr>
        <w:t xml:space="preserve">The Rich Laboratory </w:t>
      </w:r>
      <w:r w:rsidR="00002B65">
        <w:rPr>
          <w:rFonts w:ascii="Palatino Linotype" w:hAnsi="Palatino Linotype" w:cs="Arial"/>
          <w:szCs w:val="22"/>
        </w:rPr>
        <w:t xml:space="preserve">and Brackett Hall </w:t>
      </w:r>
      <w:r w:rsidRPr="00DB31C1">
        <w:rPr>
          <w:rFonts w:ascii="Palatino Linotype" w:hAnsi="Palatino Linotype" w:cs="Arial"/>
          <w:szCs w:val="22"/>
        </w:rPr>
        <w:t>contai</w:t>
      </w:r>
      <w:r w:rsidR="00002B65">
        <w:rPr>
          <w:rFonts w:ascii="Palatino Linotype" w:hAnsi="Palatino Linotype" w:cs="Arial"/>
          <w:szCs w:val="22"/>
        </w:rPr>
        <w:t xml:space="preserve">n departmental </w:t>
      </w:r>
      <w:r w:rsidRPr="00DB31C1">
        <w:rPr>
          <w:rFonts w:ascii="Palatino Linotype" w:hAnsi="Palatino Linotype" w:cs="Arial"/>
          <w:szCs w:val="22"/>
        </w:rPr>
        <w:t xml:space="preserve">computer </w:t>
      </w:r>
      <w:r w:rsidR="00597D18">
        <w:rPr>
          <w:rFonts w:ascii="Palatino Linotype" w:hAnsi="Palatino Linotype" w:cs="Arial"/>
          <w:szCs w:val="22"/>
        </w:rPr>
        <w:t>laborato</w:t>
      </w:r>
      <w:r w:rsidR="00002B65">
        <w:rPr>
          <w:rFonts w:ascii="Palatino Linotype" w:hAnsi="Palatino Linotype" w:cs="Arial"/>
          <w:szCs w:val="22"/>
        </w:rPr>
        <w:t>ries</w:t>
      </w:r>
      <w:r w:rsidR="00597D18">
        <w:rPr>
          <w:rFonts w:ascii="Palatino Linotype" w:hAnsi="Palatino Linotype" w:cs="Arial"/>
          <w:szCs w:val="22"/>
        </w:rPr>
        <w:t xml:space="preserve"> for student use. Thes</w:t>
      </w:r>
      <w:r w:rsidRPr="00DB31C1">
        <w:rPr>
          <w:rFonts w:ascii="Palatino Linotype" w:hAnsi="Palatino Linotype" w:cs="Arial"/>
          <w:szCs w:val="22"/>
        </w:rPr>
        <w:t>e facilities contain Windows 7 Enterprise computers that are maintained by the Clemson Computing and</w:t>
      </w:r>
      <w:r>
        <w:rPr>
          <w:rFonts w:ascii="Palatino Linotype" w:hAnsi="Palatino Linotype" w:cs="Arial"/>
          <w:szCs w:val="22"/>
        </w:rPr>
        <w:t xml:space="preserve"> </w:t>
      </w:r>
      <w:r w:rsidRPr="00DB31C1">
        <w:rPr>
          <w:rFonts w:ascii="Palatino Linotype" w:hAnsi="Palatino Linotype" w:cs="Arial"/>
          <w:szCs w:val="22"/>
        </w:rPr>
        <w:t>Information Technology (CCIT).</w:t>
      </w:r>
      <w:r>
        <w:rPr>
          <w:rFonts w:ascii="Palatino Linotype" w:hAnsi="Palatino Linotype" w:cs="Arial"/>
          <w:szCs w:val="22"/>
        </w:rPr>
        <w:t xml:space="preserve"> </w:t>
      </w:r>
      <w:r w:rsidRPr="00DB31C1">
        <w:rPr>
          <w:rFonts w:ascii="Palatino Linotype" w:hAnsi="Palatino Linotype" w:cs="Arial"/>
          <w:szCs w:val="22"/>
        </w:rPr>
        <w:t xml:space="preserve">Students have 24/7 access to the Rich Lab and the EEES facilities in the </w:t>
      </w:r>
      <w:r w:rsidR="00867224">
        <w:rPr>
          <w:rFonts w:ascii="Palatino Linotype" w:hAnsi="Palatino Linotype" w:cs="Arial"/>
          <w:szCs w:val="22"/>
        </w:rPr>
        <w:t xml:space="preserve">CETL </w:t>
      </w:r>
      <w:r w:rsidRPr="00DB31C1">
        <w:rPr>
          <w:rFonts w:ascii="Palatino Linotype" w:hAnsi="Palatino Linotype" w:cs="Arial"/>
          <w:szCs w:val="22"/>
        </w:rPr>
        <w:t>building. This</w:t>
      </w:r>
      <w:r>
        <w:rPr>
          <w:rFonts w:ascii="Palatino Linotype" w:hAnsi="Palatino Linotype" w:cs="Arial"/>
          <w:szCs w:val="22"/>
        </w:rPr>
        <w:t xml:space="preserve"> </w:t>
      </w:r>
      <w:r w:rsidRPr="00DB31C1">
        <w:rPr>
          <w:rFonts w:ascii="Palatino Linotype" w:hAnsi="Palatino Linotype" w:cs="Arial"/>
          <w:szCs w:val="22"/>
        </w:rPr>
        <w:t xml:space="preserve">includes student offices, the computer lab, and research labs. </w:t>
      </w:r>
    </w:p>
    <w:p w14:paraId="306F9043" w14:textId="77777777" w:rsidR="00996371" w:rsidRPr="00F32311" w:rsidRDefault="005E55DA" w:rsidP="00DB31C1">
      <w:pPr>
        <w:pStyle w:val="BodyText2"/>
        <w:spacing w:line="360" w:lineRule="auto"/>
        <w:ind w:firstLine="720"/>
        <w:rPr>
          <w:rFonts w:ascii="Palatino Linotype" w:hAnsi="Palatino Linotype" w:cs="Arial"/>
          <w:szCs w:val="22"/>
        </w:rPr>
      </w:pPr>
      <w:r w:rsidRPr="00F32311">
        <w:rPr>
          <w:rFonts w:ascii="Palatino Linotype" w:hAnsi="Palatino Linotype" w:cs="Arial"/>
          <w:szCs w:val="22"/>
        </w:rPr>
        <w:t xml:space="preserve">EEES laboratories are equipped with a </w:t>
      </w:r>
      <w:r w:rsidR="006859E8" w:rsidRPr="00F32311">
        <w:rPr>
          <w:rFonts w:ascii="Palatino Linotype" w:hAnsi="Palatino Linotype" w:cs="Arial"/>
          <w:szCs w:val="22"/>
        </w:rPr>
        <w:t xml:space="preserve">variety of instrumentation </w:t>
      </w:r>
      <w:r w:rsidRPr="00F32311">
        <w:rPr>
          <w:rFonts w:ascii="Palatino Linotype" w:hAnsi="Palatino Linotype" w:cs="Arial"/>
          <w:szCs w:val="22"/>
        </w:rPr>
        <w:t xml:space="preserve">for different types of environmental research. </w:t>
      </w:r>
      <w:r w:rsidR="00996371" w:rsidRPr="00F32311">
        <w:rPr>
          <w:rFonts w:ascii="Palatino Linotype" w:hAnsi="Palatino Linotype" w:cs="Arial"/>
          <w:szCs w:val="22"/>
        </w:rPr>
        <w:t>The following is</w:t>
      </w:r>
      <w:r w:rsidR="000372CA" w:rsidRPr="00F32311">
        <w:rPr>
          <w:rFonts w:ascii="Palatino Linotype" w:hAnsi="Palatino Linotype" w:cs="Arial"/>
          <w:szCs w:val="22"/>
        </w:rPr>
        <w:t xml:space="preserve"> a list of analytical equipment</w:t>
      </w:r>
      <w:r w:rsidR="00996371" w:rsidRPr="00F32311">
        <w:rPr>
          <w:rFonts w:ascii="Palatino Linotype" w:hAnsi="Palatino Linotype" w:cs="Arial"/>
          <w:szCs w:val="22"/>
        </w:rPr>
        <w:t xml:space="preserve"> </w:t>
      </w:r>
      <w:r w:rsidRPr="00F32311">
        <w:rPr>
          <w:rFonts w:ascii="Palatino Linotype" w:hAnsi="Palatino Linotype" w:cs="Arial"/>
          <w:szCs w:val="22"/>
        </w:rPr>
        <w:t xml:space="preserve">available </w:t>
      </w:r>
      <w:r w:rsidR="00996371" w:rsidRPr="00F32311">
        <w:rPr>
          <w:rFonts w:ascii="Palatino Linotype" w:hAnsi="Palatino Linotype" w:cs="Arial"/>
          <w:szCs w:val="22"/>
        </w:rPr>
        <w:t xml:space="preserve">in the EEES laboratories. These </w:t>
      </w:r>
      <w:r w:rsidR="006859E8" w:rsidRPr="00F32311">
        <w:rPr>
          <w:rFonts w:ascii="Palatino Linotype" w:hAnsi="Palatino Linotype" w:cs="Arial"/>
          <w:szCs w:val="22"/>
        </w:rPr>
        <w:t>instruments</w:t>
      </w:r>
      <w:r w:rsidR="00996371" w:rsidRPr="00F32311">
        <w:rPr>
          <w:rFonts w:ascii="Palatino Linotype" w:hAnsi="Palatino Linotype" w:cs="Arial"/>
          <w:szCs w:val="22"/>
        </w:rPr>
        <w:t xml:space="preserve"> are accessible to the EEES faculty</w:t>
      </w:r>
      <w:r w:rsidRPr="00F32311">
        <w:rPr>
          <w:rFonts w:ascii="Palatino Linotype" w:hAnsi="Palatino Linotype" w:cs="Arial"/>
          <w:szCs w:val="22"/>
        </w:rPr>
        <w:t>, students and researchers</w:t>
      </w:r>
      <w:r w:rsidR="00996371" w:rsidRPr="00F32311">
        <w:rPr>
          <w:rFonts w:ascii="Palatino Linotype" w:hAnsi="Palatino Linotype" w:cs="Arial"/>
          <w:szCs w:val="22"/>
        </w:rPr>
        <w:t xml:space="preserve"> on a need basis.</w:t>
      </w:r>
      <w:r w:rsidR="00244ADE" w:rsidRPr="00F32311">
        <w:rPr>
          <w:rFonts w:ascii="Palatino Linotype" w:hAnsi="Palatino Linotype" w:cs="Arial"/>
          <w:szCs w:val="22"/>
        </w:rPr>
        <w:t xml:space="preserve"> The great majority of the analyzers are computer controlled and equipped with </w:t>
      </w:r>
      <w:proofErr w:type="spellStart"/>
      <w:r w:rsidR="00244ADE" w:rsidRPr="00F32311">
        <w:rPr>
          <w:rFonts w:ascii="Palatino Linotype" w:hAnsi="Palatino Linotype" w:cs="Arial"/>
          <w:szCs w:val="22"/>
        </w:rPr>
        <w:t>autosamplers</w:t>
      </w:r>
      <w:proofErr w:type="spellEnd"/>
      <w:r w:rsidR="00244ADE" w:rsidRPr="00F32311">
        <w:rPr>
          <w:rFonts w:ascii="Palatino Linotype" w:hAnsi="Palatino Linotype" w:cs="Arial"/>
          <w:szCs w:val="22"/>
        </w:rPr>
        <w:t>.</w:t>
      </w:r>
      <w:r w:rsidR="00DB31C1">
        <w:rPr>
          <w:rFonts w:ascii="Palatino Linotype" w:hAnsi="Palatino Linotype" w:cs="Arial"/>
          <w:szCs w:val="22"/>
        </w:rPr>
        <w:t xml:space="preserve"> </w:t>
      </w:r>
      <w:r w:rsidR="00DB31C1" w:rsidRPr="00DB31C1">
        <w:rPr>
          <w:rFonts w:ascii="Palatino Linotype" w:hAnsi="Palatino Linotype" w:cs="Arial"/>
          <w:szCs w:val="22"/>
        </w:rPr>
        <w:t>All of the equipment</w:t>
      </w:r>
      <w:r w:rsidR="00DB31C1">
        <w:rPr>
          <w:rFonts w:ascii="Palatino Linotype" w:hAnsi="Palatino Linotype" w:cs="Arial"/>
          <w:szCs w:val="22"/>
        </w:rPr>
        <w:t xml:space="preserve"> </w:t>
      </w:r>
      <w:r w:rsidR="00DB31C1" w:rsidRPr="00DB31C1">
        <w:rPr>
          <w:rFonts w:ascii="Palatino Linotype" w:hAnsi="Palatino Linotype" w:cs="Arial"/>
          <w:szCs w:val="22"/>
        </w:rPr>
        <w:t>described below is available for research purposes as well as the two laboratory courses – EE&amp;S</w:t>
      </w:r>
      <w:r w:rsidR="00DB31C1">
        <w:rPr>
          <w:rFonts w:ascii="Palatino Linotype" w:hAnsi="Palatino Linotype" w:cs="Arial"/>
          <w:szCs w:val="22"/>
        </w:rPr>
        <w:t xml:space="preserve"> </w:t>
      </w:r>
      <w:r w:rsidR="00DB31C1" w:rsidRPr="00DB31C1">
        <w:rPr>
          <w:rFonts w:ascii="Palatino Linotype" w:hAnsi="Palatino Linotype" w:cs="Arial"/>
          <w:szCs w:val="22"/>
        </w:rPr>
        <w:t>611: Ionizing Radiation Detection and Measurements and EE&amp;S 813: Environmental Radiation</w:t>
      </w:r>
      <w:r w:rsidR="00DB31C1">
        <w:rPr>
          <w:rFonts w:ascii="Palatino Linotype" w:hAnsi="Palatino Linotype" w:cs="Arial"/>
          <w:szCs w:val="22"/>
        </w:rPr>
        <w:t xml:space="preserve"> </w:t>
      </w:r>
      <w:r w:rsidR="00DB31C1" w:rsidRPr="00DB31C1">
        <w:rPr>
          <w:rFonts w:ascii="Palatino Linotype" w:hAnsi="Palatino Linotype" w:cs="Arial"/>
          <w:szCs w:val="22"/>
        </w:rPr>
        <w:t>Protection Laboratory.</w:t>
      </w:r>
    </w:p>
    <w:p w14:paraId="42FE37C7" w14:textId="77777777" w:rsidR="00053BEF" w:rsidRPr="00053BEF" w:rsidRDefault="00053BEF" w:rsidP="00053BEF">
      <w:pPr>
        <w:pStyle w:val="BodyText2"/>
        <w:spacing w:line="360" w:lineRule="auto"/>
        <w:ind w:left="720"/>
        <w:rPr>
          <w:rFonts w:ascii="Palatino Linotype" w:hAnsi="Palatino Linotype" w:cs="Arial"/>
          <w:b/>
          <w:szCs w:val="22"/>
        </w:rPr>
      </w:pPr>
      <w:r w:rsidRPr="00053BEF">
        <w:rPr>
          <w:rFonts w:ascii="Palatino Linotype" w:hAnsi="Palatino Linotype" w:cs="Arial"/>
          <w:b/>
          <w:szCs w:val="22"/>
          <w:u w:val="single"/>
        </w:rPr>
        <w:t>Analytical Laboratory Equipment</w:t>
      </w:r>
      <w:r w:rsidRPr="00053BEF">
        <w:rPr>
          <w:rFonts w:ascii="Palatino Linotype" w:hAnsi="Palatino Linotype" w:cs="Arial"/>
          <w:b/>
          <w:szCs w:val="22"/>
        </w:rPr>
        <w:t>:</w:t>
      </w:r>
    </w:p>
    <w:p w14:paraId="2DAE942D" w14:textId="77777777" w:rsidR="00053BEF" w:rsidRPr="00053BEF" w:rsidRDefault="00053BEF" w:rsidP="00053BEF">
      <w:pPr>
        <w:pStyle w:val="BodyText2"/>
        <w:spacing w:line="360" w:lineRule="auto"/>
        <w:ind w:firstLine="720"/>
        <w:rPr>
          <w:rFonts w:ascii="Palatino Linotype" w:hAnsi="Palatino Linotype" w:cs="Arial"/>
          <w:szCs w:val="22"/>
        </w:rPr>
      </w:pPr>
      <w:r w:rsidRPr="00053BEF">
        <w:rPr>
          <w:rFonts w:ascii="Palatino Linotype" w:hAnsi="Palatino Linotype" w:cs="Arial"/>
          <w:b/>
          <w:szCs w:val="22"/>
        </w:rPr>
        <w:t xml:space="preserve"> </w:t>
      </w:r>
      <w:r w:rsidRPr="00053BEF">
        <w:rPr>
          <w:rFonts w:ascii="Palatino Linotype" w:hAnsi="Palatino Linotype" w:cs="Arial"/>
          <w:szCs w:val="22"/>
        </w:rPr>
        <w:t xml:space="preserve">In addition to the radiochemistry equipment, below is a list of analytical instruments </w:t>
      </w:r>
      <w:r>
        <w:rPr>
          <w:rFonts w:ascii="Palatino Linotype" w:hAnsi="Palatino Linotype" w:cs="Arial"/>
          <w:szCs w:val="22"/>
        </w:rPr>
        <w:t>for use</w:t>
      </w:r>
      <w:r w:rsidRPr="00053BEF">
        <w:rPr>
          <w:rFonts w:ascii="Palatino Linotype" w:hAnsi="Palatino Linotype" w:cs="Arial"/>
          <w:szCs w:val="22"/>
        </w:rPr>
        <w:t xml:space="preserve"> by both the nuclear and the non-nuclear students:</w:t>
      </w:r>
    </w:p>
    <w:p w14:paraId="1D7755BF" w14:textId="77777777" w:rsidR="00053BEF" w:rsidRPr="00053BEF" w:rsidRDefault="00053BEF" w:rsidP="00053BEF">
      <w:pPr>
        <w:pStyle w:val="BodyText2"/>
        <w:tabs>
          <w:tab w:val="left" w:pos="1170"/>
        </w:tabs>
        <w:spacing w:line="360" w:lineRule="auto"/>
        <w:ind w:left="720"/>
        <w:rPr>
          <w:rFonts w:ascii="Palatino Linotype" w:hAnsi="Palatino Linotype" w:cs="Arial"/>
          <w:szCs w:val="22"/>
        </w:rPr>
      </w:pPr>
      <w:r w:rsidRPr="00053BEF">
        <w:rPr>
          <w:rFonts w:ascii="Palatino Linotype" w:hAnsi="Palatino Linotype" w:cs="Arial"/>
          <w:szCs w:val="22"/>
        </w:rPr>
        <w:t>•</w:t>
      </w:r>
      <w:r w:rsidRPr="00053BEF">
        <w:rPr>
          <w:rFonts w:ascii="Palatino Linotype" w:hAnsi="Palatino Linotype" w:cs="Arial"/>
          <w:szCs w:val="22"/>
        </w:rPr>
        <w:tab/>
        <w:t>Cary Spectrophotometers (300 Bio and Cary 50)</w:t>
      </w:r>
    </w:p>
    <w:p w14:paraId="06213A3C" w14:textId="77777777" w:rsidR="00053BEF" w:rsidRPr="00053BEF" w:rsidRDefault="00053BEF" w:rsidP="00053BEF">
      <w:pPr>
        <w:pStyle w:val="BodyText2"/>
        <w:tabs>
          <w:tab w:val="left" w:pos="1170"/>
        </w:tabs>
        <w:spacing w:line="360" w:lineRule="auto"/>
        <w:ind w:left="720"/>
        <w:rPr>
          <w:rFonts w:ascii="Palatino Linotype" w:hAnsi="Palatino Linotype" w:cs="Arial"/>
          <w:szCs w:val="22"/>
        </w:rPr>
      </w:pPr>
      <w:r w:rsidRPr="00053BEF">
        <w:rPr>
          <w:rFonts w:ascii="Palatino Linotype" w:hAnsi="Palatino Linotype" w:cs="Arial"/>
          <w:szCs w:val="22"/>
        </w:rPr>
        <w:t>•</w:t>
      </w:r>
      <w:r w:rsidRPr="00053BEF">
        <w:rPr>
          <w:rFonts w:ascii="Palatino Linotype" w:hAnsi="Palatino Linotype" w:cs="Arial"/>
          <w:szCs w:val="22"/>
        </w:rPr>
        <w:tab/>
        <w:t xml:space="preserve">Thermo </w:t>
      </w:r>
      <w:proofErr w:type="spellStart"/>
      <w:r w:rsidRPr="00053BEF">
        <w:rPr>
          <w:rFonts w:ascii="Palatino Linotype" w:hAnsi="Palatino Linotype" w:cs="Arial"/>
          <w:szCs w:val="22"/>
        </w:rPr>
        <w:t>FlashEA</w:t>
      </w:r>
      <w:proofErr w:type="spellEnd"/>
      <w:r w:rsidRPr="00053BEF">
        <w:rPr>
          <w:rFonts w:ascii="Palatino Linotype" w:hAnsi="Palatino Linotype" w:cs="Arial"/>
          <w:szCs w:val="22"/>
        </w:rPr>
        <w:t xml:space="preserve"> 1112 Series CHNS/O Analyzer</w:t>
      </w:r>
    </w:p>
    <w:p w14:paraId="43C3CBF7" w14:textId="77777777" w:rsidR="00053BEF" w:rsidRPr="00053BEF" w:rsidRDefault="00053BEF" w:rsidP="00053BEF">
      <w:pPr>
        <w:pStyle w:val="BodyText2"/>
        <w:tabs>
          <w:tab w:val="left" w:pos="1170"/>
        </w:tabs>
        <w:spacing w:line="360" w:lineRule="auto"/>
        <w:ind w:left="720"/>
        <w:rPr>
          <w:rFonts w:ascii="Palatino Linotype" w:hAnsi="Palatino Linotype" w:cs="Arial"/>
          <w:szCs w:val="22"/>
        </w:rPr>
      </w:pPr>
      <w:r w:rsidRPr="00053BEF">
        <w:rPr>
          <w:rFonts w:ascii="Palatino Linotype" w:hAnsi="Palatino Linotype" w:cs="Arial"/>
          <w:szCs w:val="22"/>
        </w:rPr>
        <w:t>•</w:t>
      </w:r>
      <w:r w:rsidRPr="00053BEF">
        <w:rPr>
          <w:rFonts w:ascii="Palatino Linotype" w:hAnsi="Palatino Linotype" w:cs="Arial"/>
          <w:szCs w:val="22"/>
        </w:rPr>
        <w:tab/>
        <w:t>Varian 4000 GC-MS/MS</w:t>
      </w:r>
    </w:p>
    <w:p w14:paraId="49749719" w14:textId="77777777" w:rsidR="00053BEF" w:rsidRPr="00053BEF" w:rsidRDefault="00053BEF" w:rsidP="00053BEF">
      <w:pPr>
        <w:pStyle w:val="BodyText2"/>
        <w:tabs>
          <w:tab w:val="left" w:pos="1170"/>
        </w:tabs>
        <w:spacing w:line="360" w:lineRule="auto"/>
        <w:ind w:left="720"/>
        <w:rPr>
          <w:rFonts w:ascii="Palatino Linotype" w:hAnsi="Palatino Linotype" w:cs="Arial"/>
          <w:szCs w:val="22"/>
        </w:rPr>
      </w:pPr>
      <w:r w:rsidRPr="00053BEF">
        <w:rPr>
          <w:rFonts w:ascii="Palatino Linotype" w:hAnsi="Palatino Linotype" w:cs="Arial"/>
          <w:szCs w:val="22"/>
        </w:rPr>
        <w:t>•</w:t>
      </w:r>
      <w:r w:rsidRPr="00053BEF">
        <w:rPr>
          <w:rFonts w:ascii="Palatino Linotype" w:hAnsi="Palatino Linotype" w:cs="Arial"/>
          <w:szCs w:val="22"/>
        </w:rPr>
        <w:tab/>
        <w:t>HPLC with diode array and florescence detectors</w:t>
      </w:r>
    </w:p>
    <w:p w14:paraId="18D58828" w14:textId="77777777" w:rsidR="00053BEF" w:rsidRDefault="00053BEF" w:rsidP="00053BEF">
      <w:pPr>
        <w:pStyle w:val="BodyText2"/>
        <w:spacing w:line="360" w:lineRule="auto"/>
        <w:ind w:firstLine="720"/>
        <w:rPr>
          <w:rFonts w:ascii="Palatino Linotype" w:hAnsi="Palatino Linotype" w:cs="Arial"/>
          <w:b/>
          <w:szCs w:val="22"/>
          <w:u w:val="single"/>
        </w:rPr>
      </w:pPr>
      <w:r w:rsidRPr="00053BEF">
        <w:rPr>
          <w:rFonts w:ascii="Palatino Linotype" w:hAnsi="Palatino Linotype" w:cs="Arial"/>
          <w:b/>
          <w:szCs w:val="22"/>
          <w:u w:val="single"/>
        </w:rPr>
        <w:lastRenderedPageBreak/>
        <w:t xml:space="preserve">Alpha Spectroscopy Systems: </w:t>
      </w:r>
    </w:p>
    <w:p w14:paraId="52D5137D" w14:textId="77777777" w:rsidR="00053BEF" w:rsidRDefault="00053BEF" w:rsidP="00053BEF">
      <w:pPr>
        <w:pStyle w:val="BodyText2"/>
        <w:numPr>
          <w:ilvl w:val="0"/>
          <w:numId w:val="20"/>
        </w:numPr>
        <w:tabs>
          <w:tab w:val="left" w:pos="1170"/>
        </w:tabs>
        <w:spacing w:line="360" w:lineRule="auto"/>
        <w:ind w:left="1170" w:hanging="450"/>
        <w:rPr>
          <w:rFonts w:ascii="Palatino Linotype" w:hAnsi="Palatino Linotype" w:cs="Arial"/>
          <w:szCs w:val="22"/>
        </w:rPr>
      </w:pPr>
      <w:r w:rsidRPr="00053BEF">
        <w:rPr>
          <w:rFonts w:ascii="Palatino Linotype" w:hAnsi="Palatino Linotype" w:cs="Arial"/>
          <w:szCs w:val="22"/>
        </w:rPr>
        <w:t xml:space="preserve">Four </w:t>
      </w:r>
      <w:proofErr w:type="spellStart"/>
      <w:r w:rsidRPr="00053BEF">
        <w:rPr>
          <w:rFonts w:ascii="Palatino Linotype" w:hAnsi="Palatino Linotype" w:cs="Arial"/>
          <w:szCs w:val="22"/>
        </w:rPr>
        <w:t>Ortec</w:t>
      </w:r>
      <w:proofErr w:type="spellEnd"/>
      <w:r w:rsidRPr="00053BEF">
        <w:rPr>
          <w:rFonts w:ascii="Palatino Linotype" w:hAnsi="Palatino Linotype" w:cs="Arial"/>
          <w:szCs w:val="22"/>
        </w:rPr>
        <w:t xml:space="preserve"> </w:t>
      </w:r>
      <w:proofErr w:type="spellStart"/>
      <w:r w:rsidRPr="00053BEF">
        <w:rPr>
          <w:rFonts w:ascii="Palatino Linotype" w:hAnsi="Palatino Linotype" w:cs="Arial"/>
          <w:szCs w:val="22"/>
        </w:rPr>
        <w:t>Octete</w:t>
      </w:r>
      <w:proofErr w:type="spellEnd"/>
      <w:r w:rsidRPr="00053BEF">
        <w:rPr>
          <w:rFonts w:ascii="Palatino Linotype" w:hAnsi="Palatino Linotype" w:cs="Arial"/>
          <w:szCs w:val="22"/>
        </w:rPr>
        <w:t xml:space="preserve"> (32 alpha chambers total) alpha spectrometers coupled to a personal computer running Alpha Vision software</w:t>
      </w:r>
    </w:p>
    <w:p w14:paraId="53597BA6" w14:textId="77777777" w:rsidR="00053BEF" w:rsidRDefault="00053BEF" w:rsidP="00053BEF">
      <w:pPr>
        <w:pStyle w:val="BodyText2"/>
        <w:numPr>
          <w:ilvl w:val="0"/>
          <w:numId w:val="20"/>
        </w:numPr>
        <w:tabs>
          <w:tab w:val="left" w:pos="1170"/>
        </w:tabs>
        <w:spacing w:line="360" w:lineRule="auto"/>
        <w:ind w:left="1170" w:hanging="450"/>
        <w:rPr>
          <w:rFonts w:ascii="Palatino Linotype" w:hAnsi="Palatino Linotype" w:cs="Arial"/>
          <w:szCs w:val="22"/>
        </w:rPr>
      </w:pPr>
      <w:r w:rsidRPr="00053BEF">
        <w:rPr>
          <w:rFonts w:ascii="Palatino Linotype" w:hAnsi="Palatino Linotype" w:cs="Arial"/>
          <w:szCs w:val="22"/>
        </w:rPr>
        <w:t>Six Canberra 7401 alpha spectrometers with 450 mm2 PIPS detectors. Each of the four NIM based teaching workstations contains an alpha spectroscopy chamber.</w:t>
      </w:r>
    </w:p>
    <w:p w14:paraId="2AE975F5" w14:textId="77777777" w:rsidR="00053BEF" w:rsidRPr="00053BEF" w:rsidRDefault="00053BEF" w:rsidP="00053BEF">
      <w:pPr>
        <w:pStyle w:val="BodyText2"/>
        <w:numPr>
          <w:ilvl w:val="0"/>
          <w:numId w:val="20"/>
        </w:numPr>
        <w:tabs>
          <w:tab w:val="left" w:pos="1170"/>
        </w:tabs>
        <w:spacing w:line="360" w:lineRule="auto"/>
        <w:ind w:left="1170" w:hanging="450"/>
        <w:rPr>
          <w:rFonts w:ascii="Palatino Linotype" w:hAnsi="Palatino Linotype" w:cs="Arial"/>
          <w:szCs w:val="22"/>
        </w:rPr>
      </w:pPr>
      <w:r>
        <w:rPr>
          <w:rFonts w:ascii="Palatino Linotype" w:hAnsi="Palatino Linotype" w:cs="Arial"/>
          <w:szCs w:val="22"/>
        </w:rPr>
        <w:t>E</w:t>
      </w:r>
      <w:r w:rsidRPr="00053BEF">
        <w:rPr>
          <w:rFonts w:ascii="Palatino Linotype" w:hAnsi="Palatino Linotype" w:cs="Arial"/>
          <w:szCs w:val="22"/>
        </w:rPr>
        <w:t xml:space="preserve">ach of the radiation detection laboratory workstations has a </w:t>
      </w:r>
      <w:proofErr w:type="spellStart"/>
      <w:r w:rsidRPr="00053BEF">
        <w:rPr>
          <w:rFonts w:ascii="Palatino Linotype" w:hAnsi="Palatino Linotype" w:cs="Arial"/>
          <w:szCs w:val="22"/>
        </w:rPr>
        <w:t>Hidex</w:t>
      </w:r>
      <w:proofErr w:type="spellEnd"/>
      <w:r w:rsidRPr="00053BEF">
        <w:rPr>
          <w:rFonts w:ascii="Palatino Linotype" w:hAnsi="Palatino Linotype" w:cs="Arial"/>
          <w:szCs w:val="22"/>
        </w:rPr>
        <w:t xml:space="preserve"> </w:t>
      </w:r>
      <w:proofErr w:type="spellStart"/>
      <w:r w:rsidRPr="00053BEF">
        <w:rPr>
          <w:rFonts w:ascii="Palatino Linotype" w:hAnsi="Palatino Linotype" w:cs="Arial"/>
          <w:szCs w:val="22"/>
        </w:rPr>
        <w:t>Triathler</w:t>
      </w:r>
      <w:proofErr w:type="spellEnd"/>
      <w:r w:rsidRPr="00053BEF">
        <w:rPr>
          <w:rFonts w:ascii="Palatino Linotype" w:hAnsi="Palatino Linotype" w:cs="Arial"/>
          <w:szCs w:val="22"/>
        </w:rPr>
        <w:t xml:space="preserve"> LSC which can be used for field measurements</w:t>
      </w:r>
    </w:p>
    <w:p w14:paraId="595F0BFF" w14:textId="77777777" w:rsidR="00C03670" w:rsidRDefault="00C03670" w:rsidP="00053BEF">
      <w:pPr>
        <w:pStyle w:val="BodyText2"/>
        <w:spacing w:line="360" w:lineRule="auto"/>
        <w:ind w:firstLine="720"/>
        <w:rPr>
          <w:rFonts w:ascii="Palatino Linotype" w:hAnsi="Palatino Linotype"/>
          <w:b/>
          <w:u w:val="single"/>
        </w:rPr>
      </w:pPr>
      <w:r w:rsidRPr="00C03670">
        <w:rPr>
          <w:rFonts w:ascii="Palatino Linotype" w:hAnsi="Palatino Linotype"/>
          <w:b/>
          <w:u w:val="single"/>
        </w:rPr>
        <w:t>Data Acquisition and Analysis systems</w:t>
      </w:r>
      <w:r>
        <w:rPr>
          <w:rFonts w:ascii="Palatino Linotype" w:hAnsi="Palatino Linotype"/>
          <w:b/>
          <w:u w:val="single"/>
        </w:rPr>
        <w:t>:</w:t>
      </w:r>
    </w:p>
    <w:p w14:paraId="2E5C273B" w14:textId="77777777" w:rsidR="00C03670" w:rsidRPr="00C03670" w:rsidRDefault="00C03670" w:rsidP="00C03670">
      <w:pPr>
        <w:pStyle w:val="BodyText2"/>
        <w:numPr>
          <w:ilvl w:val="0"/>
          <w:numId w:val="23"/>
        </w:numPr>
        <w:spacing w:line="360" w:lineRule="auto"/>
        <w:rPr>
          <w:rFonts w:ascii="Palatino Linotype" w:hAnsi="Palatino Linotype"/>
        </w:rPr>
      </w:pPr>
      <w:proofErr w:type="spellStart"/>
      <w:r w:rsidRPr="00C03670">
        <w:rPr>
          <w:rFonts w:ascii="Palatino Linotype" w:hAnsi="Palatino Linotype"/>
        </w:rPr>
        <w:t>Ortec</w:t>
      </w:r>
      <w:proofErr w:type="spellEnd"/>
      <w:r w:rsidRPr="00C03670">
        <w:rPr>
          <w:rFonts w:ascii="Palatino Linotype" w:hAnsi="Palatino Linotype"/>
        </w:rPr>
        <w:t xml:space="preserve"> A-spec 927 </w:t>
      </w:r>
    </w:p>
    <w:p w14:paraId="2059C400" w14:textId="77777777" w:rsidR="00C03670" w:rsidRPr="00C03670" w:rsidRDefault="00C03670" w:rsidP="00C03670">
      <w:pPr>
        <w:pStyle w:val="BodyText2"/>
        <w:numPr>
          <w:ilvl w:val="0"/>
          <w:numId w:val="23"/>
        </w:numPr>
        <w:spacing w:line="360" w:lineRule="auto"/>
        <w:rPr>
          <w:rFonts w:ascii="Palatino Linotype" w:hAnsi="Palatino Linotype"/>
        </w:rPr>
      </w:pPr>
      <w:r w:rsidRPr="00C03670">
        <w:rPr>
          <w:rFonts w:ascii="Palatino Linotype" w:hAnsi="Palatino Linotype"/>
        </w:rPr>
        <w:t>Canberra Inspector 1000</w:t>
      </w:r>
    </w:p>
    <w:p w14:paraId="2EC0E501" w14:textId="77777777" w:rsidR="00C03670" w:rsidRPr="00C03670" w:rsidRDefault="00C03670" w:rsidP="00C03670">
      <w:pPr>
        <w:pStyle w:val="BodyText2"/>
        <w:numPr>
          <w:ilvl w:val="0"/>
          <w:numId w:val="23"/>
        </w:numPr>
        <w:spacing w:line="360" w:lineRule="auto"/>
        <w:rPr>
          <w:rFonts w:ascii="Palatino Linotype" w:hAnsi="Palatino Linotype"/>
        </w:rPr>
      </w:pPr>
      <w:proofErr w:type="spellStart"/>
      <w:r w:rsidRPr="00C03670">
        <w:rPr>
          <w:rFonts w:ascii="Palatino Linotype" w:hAnsi="Palatino Linotype"/>
        </w:rPr>
        <w:t>Amptek</w:t>
      </w:r>
      <w:proofErr w:type="spellEnd"/>
      <w:r w:rsidRPr="00C03670">
        <w:rPr>
          <w:rFonts w:ascii="Palatino Linotype" w:hAnsi="Palatino Linotype"/>
        </w:rPr>
        <w:t xml:space="preserve"> MCA 8000</w:t>
      </w:r>
    </w:p>
    <w:p w14:paraId="391E2943" w14:textId="77777777" w:rsidR="00C03670" w:rsidRPr="00C03670" w:rsidRDefault="00C03670" w:rsidP="00C03670">
      <w:pPr>
        <w:pStyle w:val="BodyText2"/>
        <w:numPr>
          <w:ilvl w:val="0"/>
          <w:numId w:val="23"/>
        </w:numPr>
        <w:spacing w:line="360" w:lineRule="auto"/>
        <w:rPr>
          <w:rFonts w:ascii="Palatino Linotype" w:hAnsi="Palatino Linotype"/>
        </w:rPr>
      </w:pPr>
      <w:r w:rsidRPr="00C03670">
        <w:rPr>
          <w:rFonts w:ascii="Palatino Linotype" w:hAnsi="Palatino Linotype"/>
        </w:rPr>
        <w:t xml:space="preserve">Target </w:t>
      </w:r>
      <w:proofErr w:type="spellStart"/>
      <w:r w:rsidRPr="00C03670">
        <w:rPr>
          <w:rFonts w:ascii="Palatino Linotype" w:hAnsi="Palatino Linotype"/>
        </w:rPr>
        <w:t>NanoSpec</w:t>
      </w:r>
      <w:proofErr w:type="spellEnd"/>
      <w:r w:rsidRPr="00C03670">
        <w:rPr>
          <w:rFonts w:ascii="Palatino Linotype" w:hAnsi="Palatino Linotype"/>
        </w:rPr>
        <w:t xml:space="preserve"> MCA</w:t>
      </w:r>
    </w:p>
    <w:p w14:paraId="5521B745" w14:textId="77777777" w:rsidR="00C03670" w:rsidRPr="00C03670" w:rsidRDefault="00C03670" w:rsidP="00C03670">
      <w:pPr>
        <w:pStyle w:val="BodyText2"/>
        <w:numPr>
          <w:ilvl w:val="0"/>
          <w:numId w:val="23"/>
        </w:numPr>
        <w:spacing w:line="360" w:lineRule="auto"/>
        <w:rPr>
          <w:rFonts w:ascii="Palatino Linotype" w:hAnsi="Palatino Linotype"/>
        </w:rPr>
      </w:pPr>
      <w:r w:rsidRPr="00C03670">
        <w:rPr>
          <w:rFonts w:ascii="Palatino Linotype" w:hAnsi="Palatino Linotype"/>
        </w:rPr>
        <w:t xml:space="preserve">Target Dual Parameter MCA </w:t>
      </w:r>
    </w:p>
    <w:p w14:paraId="0980BA4C" w14:textId="77777777" w:rsidR="00C03670" w:rsidRDefault="00C03670" w:rsidP="00053BEF">
      <w:pPr>
        <w:pStyle w:val="BodyText2"/>
        <w:spacing w:line="360" w:lineRule="auto"/>
        <w:ind w:firstLine="720"/>
        <w:rPr>
          <w:rFonts w:ascii="Palatino Linotype" w:hAnsi="Palatino Linotype"/>
        </w:rPr>
      </w:pPr>
      <w:r>
        <w:rPr>
          <w:rFonts w:ascii="Palatino Linotype" w:hAnsi="Palatino Linotype"/>
          <w:b/>
          <w:u w:val="single"/>
        </w:rPr>
        <w:t>D</w:t>
      </w:r>
      <w:r w:rsidRPr="00C03670">
        <w:rPr>
          <w:rFonts w:ascii="Palatino Linotype" w:hAnsi="Palatino Linotype"/>
          <w:b/>
          <w:u w:val="single"/>
        </w:rPr>
        <w:t xml:space="preserve">igital data acquisition systems: </w:t>
      </w:r>
      <w:r w:rsidRPr="00C03670">
        <w:rPr>
          <w:rFonts w:ascii="Palatino Linotype" w:hAnsi="Palatino Linotype"/>
        </w:rPr>
        <w:t xml:space="preserve"> </w:t>
      </w:r>
    </w:p>
    <w:p w14:paraId="2A779C20" w14:textId="77777777" w:rsidR="00C03670" w:rsidRDefault="00C03670" w:rsidP="00C03670">
      <w:pPr>
        <w:pStyle w:val="BodyText2"/>
        <w:numPr>
          <w:ilvl w:val="1"/>
          <w:numId w:val="25"/>
        </w:numPr>
        <w:spacing w:line="360" w:lineRule="auto"/>
        <w:rPr>
          <w:rFonts w:ascii="Palatino Linotype" w:hAnsi="Palatino Linotype"/>
        </w:rPr>
      </w:pPr>
      <w:r w:rsidRPr="00C03670">
        <w:rPr>
          <w:rFonts w:ascii="Palatino Linotype" w:hAnsi="Palatino Linotype"/>
        </w:rPr>
        <w:t>Canberra Inspector 2000</w:t>
      </w:r>
    </w:p>
    <w:p w14:paraId="49AD390A" w14:textId="77777777" w:rsidR="00C03670" w:rsidRDefault="00C03670" w:rsidP="00C03670">
      <w:pPr>
        <w:pStyle w:val="BodyText2"/>
        <w:numPr>
          <w:ilvl w:val="1"/>
          <w:numId w:val="25"/>
        </w:numPr>
        <w:spacing w:line="360" w:lineRule="auto"/>
        <w:rPr>
          <w:rFonts w:ascii="Palatino Linotype" w:hAnsi="Palatino Linotype"/>
        </w:rPr>
      </w:pPr>
      <w:r w:rsidRPr="00C03670">
        <w:rPr>
          <w:rFonts w:ascii="Palatino Linotype" w:hAnsi="Palatino Linotype"/>
        </w:rPr>
        <w:t>XIA DGF-4c</w:t>
      </w:r>
    </w:p>
    <w:p w14:paraId="1571FE11" w14:textId="77777777" w:rsidR="00E4613F" w:rsidRDefault="00C03670" w:rsidP="00C03670">
      <w:pPr>
        <w:pStyle w:val="BodyText2"/>
        <w:numPr>
          <w:ilvl w:val="1"/>
          <w:numId w:val="25"/>
        </w:numPr>
        <w:spacing w:line="360" w:lineRule="auto"/>
        <w:rPr>
          <w:rFonts w:ascii="Palatino Linotype" w:hAnsi="Palatino Linotype"/>
        </w:rPr>
      </w:pPr>
      <w:r w:rsidRPr="00C03670">
        <w:rPr>
          <w:rFonts w:ascii="Palatino Linotype" w:hAnsi="Palatino Linotype"/>
        </w:rPr>
        <w:t xml:space="preserve">Gage </w:t>
      </w:r>
      <w:proofErr w:type="spellStart"/>
      <w:r w:rsidRPr="00C03670">
        <w:rPr>
          <w:rFonts w:ascii="Palatino Linotype" w:hAnsi="Palatino Linotype"/>
        </w:rPr>
        <w:t>CompuScope</w:t>
      </w:r>
      <w:proofErr w:type="spellEnd"/>
      <w:r w:rsidRPr="00C03670">
        <w:rPr>
          <w:rFonts w:ascii="Palatino Linotype" w:hAnsi="Palatino Linotype"/>
        </w:rPr>
        <w:t xml:space="preserve"> CS8012PCI </w:t>
      </w:r>
    </w:p>
    <w:p w14:paraId="512C85F3" w14:textId="77777777" w:rsidR="00C03670" w:rsidRPr="00C03670" w:rsidRDefault="00C03670" w:rsidP="00C03670">
      <w:pPr>
        <w:pStyle w:val="BodyText2"/>
        <w:numPr>
          <w:ilvl w:val="1"/>
          <w:numId w:val="25"/>
        </w:numPr>
        <w:spacing w:line="360" w:lineRule="auto"/>
        <w:rPr>
          <w:rFonts w:ascii="Palatino Linotype" w:hAnsi="Palatino Linotype"/>
        </w:rPr>
      </w:pPr>
      <w:r w:rsidRPr="00C03670">
        <w:rPr>
          <w:rFonts w:ascii="Palatino Linotype" w:hAnsi="Palatino Linotype"/>
        </w:rPr>
        <w:t xml:space="preserve">ICP-MS: A Thermo X Series II ICP-MS is dedicated for the analysis of long-lived radionuclides, primarily actinides. </w:t>
      </w:r>
    </w:p>
    <w:p w14:paraId="341BA8D3" w14:textId="77777777" w:rsidR="00C03670" w:rsidRPr="00C03670" w:rsidRDefault="00C03670" w:rsidP="00053BEF">
      <w:pPr>
        <w:pStyle w:val="BodyText2"/>
        <w:spacing w:line="360" w:lineRule="auto"/>
        <w:ind w:firstLine="720"/>
        <w:rPr>
          <w:rFonts w:ascii="Palatino Linotype" w:hAnsi="Palatino Linotype"/>
        </w:rPr>
      </w:pPr>
      <w:r w:rsidRPr="00C03670">
        <w:rPr>
          <w:rFonts w:ascii="Palatino Linotype" w:hAnsi="Palatino Linotype"/>
        </w:rPr>
        <w:t xml:space="preserve">The ICP-MS has an inductively coupled argon plasma source and a </w:t>
      </w:r>
      <w:proofErr w:type="spellStart"/>
      <w:r w:rsidRPr="00C03670">
        <w:rPr>
          <w:rFonts w:ascii="Palatino Linotype" w:hAnsi="Palatino Linotype"/>
        </w:rPr>
        <w:t>quadrupole</w:t>
      </w:r>
      <w:proofErr w:type="spellEnd"/>
      <w:r w:rsidRPr="00C03670">
        <w:rPr>
          <w:rFonts w:ascii="Palatino Linotype" w:hAnsi="Palatino Linotype"/>
        </w:rPr>
        <w:t xml:space="preserve"> mass analyzer capable of measuring the concentration of most elements in liquid samples to less than 1ppb (ng/g). To train students in contemporary problems in nuclear science such as nuclear forensics applications, students are currently using this instrument for uranium isotope ratio measurements in the environmental laboratory</w:t>
      </w:r>
    </w:p>
    <w:p w14:paraId="24286F8F" w14:textId="77777777" w:rsidR="00C03670" w:rsidRDefault="00053BEF" w:rsidP="00BB2ECC">
      <w:pPr>
        <w:pStyle w:val="BodyText2"/>
        <w:spacing w:line="360" w:lineRule="auto"/>
        <w:ind w:firstLine="720"/>
        <w:rPr>
          <w:rFonts w:ascii="Palatino Linotype" w:hAnsi="Palatino Linotype" w:cs="Arial"/>
          <w:szCs w:val="22"/>
        </w:rPr>
      </w:pPr>
      <w:r w:rsidRPr="00C03670">
        <w:rPr>
          <w:rFonts w:ascii="Palatino Linotype" w:hAnsi="Palatino Linotype" w:cs="Arial"/>
          <w:b/>
          <w:szCs w:val="22"/>
          <w:u w:val="single"/>
        </w:rPr>
        <w:t>Gamma Ray Spectroscopy Systems</w:t>
      </w:r>
      <w:r w:rsidRPr="00053BEF">
        <w:rPr>
          <w:rFonts w:ascii="Palatino Linotype" w:hAnsi="Palatino Linotype" w:cs="Arial"/>
          <w:szCs w:val="22"/>
        </w:rPr>
        <w:t xml:space="preserve">: </w:t>
      </w:r>
    </w:p>
    <w:p w14:paraId="3E4C90AC" w14:textId="77777777" w:rsidR="00053BEF" w:rsidRPr="00053BEF" w:rsidRDefault="00053BEF" w:rsidP="00BB2ECC">
      <w:pPr>
        <w:pStyle w:val="BodyText2"/>
        <w:spacing w:line="360" w:lineRule="auto"/>
        <w:ind w:firstLine="720"/>
        <w:rPr>
          <w:rFonts w:ascii="Palatino Linotype" w:hAnsi="Palatino Linotype" w:cs="Arial"/>
          <w:szCs w:val="22"/>
        </w:rPr>
      </w:pPr>
      <w:r w:rsidRPr="00053BEF">
        <w:rPr>
          <w:rFonts w:ascii="Palatino Linotype" w:hAnsi="Palatino Linotype" w:cs="Arial"/>
          <w:szCs w:val="22"/>
        </w:rPr>
        <w:t>Seven high-purity Germanium Gamma Ray Spectrometers with efficiencies ranging from 10% to 43%. Of these, one detector is portable and can be used for field measurements, and two have a thin window for low energy detection</w:t>
      </w:r>
      <w:r w:rsidR="00C03670">
        <w:rPr>
          <w:rFonts w:ascii="Palatino Linotype" w:hAnsi="Palatino Linotype" w:cs="Arial"/>
          <w:szCs w:val="22"/>
        </w:rPr>
        <w:t>.</w:t>
      </w:r>
    </w:p>
    <w:p w14:paraId="1A56FA84" w14:textId="77777777" w:rsidR="00996371" w:rsidRPr="00F32311" w:rsidRDefault="00996371" w:rsidP="00BB2ECC">
      <w:pPr>
        <w:pStyle w:val="BodyText2"/>
        <w:spacing w:line="360" w:lineRule="auto"/>
        <w:ind w:firstLine="720"/>
        <w:rPr>
          <w:rFonts w:ascii="Palatino Linotype" w:hAnsi="Palatino Linotype" w:cs="Arial"/>
          <w:b/>
          <w:szCs w:val="22"/>
          <w:u w:val="single"/>
        </w:rPr>
      </w:pPr>
      <w:r w:rsidRPr="00F32311">
        <w:rPr>
          <w:rFonts w:ascii="Palatino Linotype" w:hAnsi="Palatino Linotype" w:cs="Arial"/>
          <w:b/>
          <w:szCs w:val="22"/>
          <w:u w:val="single"/>
        </w:rPr>
        <w:t>Gas Chromatography Systems:</w:t>
      </w:r>
    </w:p>
    <w:p w14:paraId="15D5603D" w14:textId="77777777" w:rsidR="00996371" w:rsidRPr="00BB2ECC" w:rsidRDefault="00996371" w:rsidP="00BB2ECC">
      <w:pPr>
        <w:pStyle w:val="ListParagraph"/>
        <w:numPr>
          <w:ilvl w:val="1"/>
          <w:numId w:val="3"/>
        </w:numPr>
        <w:spacing w:after="0" w:line="360" w:lineRule="auto"/>
        <w:rPr>
          <w:rFonts w:ascii="Palatino Linotype" w:hAnsi="Palatino Linotype" w:cs="Arial"/>
        </w:rPr>
      </w:pPr>
      <w:r w:rsidRPr="00BB2ECC">
        <w:rPr>
          <w:rFonts w:ascii="Palatino Linotype" w:hAnsi="Palatino Linotype" w:cs="Arial"/>
        </w:rPr>
        <w:lastRenderedPageBreak/>
        <w:t xml:space="preserve">Varian </w:t>
      </w:r>
      <w:r w:rsidR="00831AEC" w:rsidRPr="00BB2ECC">
        <w:rPr>
          <w:rFonts w:ascii="Palatino Linotype" w:hAnsi="Palatino Linotype" w:cs="Arial"/>
        </w:rPr>
        <w:t xml:space="preserve">Model </w:t>
      </w:r>
      <w:r w:rsidR="00CF01DA" w:rsidRPr="00BB2ECC">
        <w:rPr>
          <w:rFonts w:ascii="Palatino Linotype" w:hAnsi="Palatino Linotype" w:cs="Arial"/>
        </w:rPr>
        <w:t xml:space="preserve">4000 </w:t>
      </w:r>
      <w:r w:rsidR="00A340C3" w:rsidRPr="00BB2ECC">
        <w:rPr>
          <w:rFonts w:ascii="Palatino Linotype" w:hAnsi="Palatino Linotype" w:cs="Arial"/>
        </w:rPr>
        <w:t>gas chromatograph-mass spectrometer (GC-MS-MS)</w:t>
      </w:r>
      <w:r w:rsidR="00244ADE" w:rsidRPr="00BB2ECC">
        <w:rPr>
          <w:rFonts w:ascii="Palatino Linotype" w:hAnsi="Palatino Linotype" w:cs="Arial"/>
        </w:rPr>
        <w:t xml:space="preserve"> </w:t>
      </w:r>
      <w:r w:rsidR="006859E8" w:rsidRPr="00BB2ECC">
        <w:rPr>
          <w:rFonts w:ascii="Palatino Linotype" w:hAnsi="Palatino Linotype" w:cs="Arial"/>
        </w:rPr>
        <w:t xml:space="preserve">with </w:t>
      </w:r>
      <w:proofErr w:type="spellStart"/>
      <w:r w:rsidR="006859E8" w:rsidRPr="00BB2ECC">
        <w:rPr>
          <w:rFonts w:ascii="Palatino Linotype" w:hAnsi="Palatino Linotype" w:cs="Arial"/>
        </w:rPr>
        <w:t>CombiPAL</w:t>
      </w:r>
      <w:proofErr w:type="spellEnd"/>
      <w:r w:rsidR="006859E8" w:rsidRPr="00BB2ECC">
        <w:rPr>
          <w:rFonts w:ascii="Palatino Linotype" w:hAnsi="Palatino Linotype" w:cs="Arial"/>
        </w:rPr>
        <w:t xml:space="preserve"> liquid, headspace </w:t>
      </w:r>
      <w:r w:rsidR="00244ADE" w:rsidRPr="00BB2ECC">
        <w:rPr>
          <w:rFonts w:ascii="Palatino Linotype" w:hAnsi="Palatino Linotype" w:cs="Arial"/>
        </w:rPr>
        <w:t xml:space="preserve">and SPME </w:t>
      </w:r>
      <w:proofErr w:type="spellStart"/>
      <w:r w:rsidR="00244ADE" w:rsidRPr="00BB2ECC">
        <w:rPr>
          <w:rFonts w:ascii="Palatino Linotype" w:hAnsi="Palatino Linotype" w:cs="Arial"/>
        </w:rPr>
        <w:t>Autosampler</w:t>
      </w:r>
      <w:proofErr w:type="spellEnd"/>
    </w:p>
    <w:p w14:paraId="35D9C62C" w14:textId="77777777" w:rsidR="00F0268C" w:rsidRPr="00BB2ECC" w:rsidRDefault="00A340C3" w:rsidP="00BB2ECC">
      <w:pPr>
        <w:pStyle w:val="ListParagraph"/>
        <w:numPr>
          <w:ilvl w:val="1"/>
          <w:numId w:val="3"/>
        </w:numPr>
        <w:spacing w:after="0" w:line="360" w:lineRule="auto"/>
        <w:rPr>
          <w:rFonts w:ascii="Palatino Linotype" w:hAnsi="Palatino Linotype" w:cs="Arial"/>
        </w:rPr>
      </w:pPr>
      <w:r w:rsidRPr="00BB2ECC">
        <w:rPr>
          <w:rFonts w:ascii="Palatino Linotype" w:hAnsi="Palatino Linotype" w:cs="Arial"/>
        </w:rPr>
        <w:t>HP 5890 Series II gas c</w:t>
      </w:r>
      <w:r w:rsidR="00F0268C" w:rsidRPr="00BB2ECC">
        <w:rPr>
          <w:rFonts w:ascii="Palatino Linotype" w:hAnsi="Palatino Linotype" w:cs="Arial"/>
        </w:rPr>
        <w:t>hromatograph with FID and NPD detectors</w:t>
      </w:r>
    </w:p>
    <w:p w14:paraId="7E9460CB" w14:textId="77777777" w:rsidR="00996371" w:rsidRPr="00BB2ECC" w:rsidRDefault="00A340C3" w:rsidP="00BB2ECC">
      <w:pPr>
        <w:pStyle w:val="ListParagraph"/>
        <w:numPr>
          <w:ilvl w:val="1"/>
          <w:numId w:val="3"/>
        </w:numPr>
        <w:spacing w:after="0" w:line="360" w:lineRule="auto"/>
        <w:rPr>
          <w:rFonts w:ascii="Palatino Linotype" w:hAnsi="Palatino Linotype" w:cs="Arial"/>
        </w:rPr>
      </w:pPr>
      <w:r w:rsidRPr="00BB2ECC">
        <w:rPr>
          <w:rFonts w:ascii="Palatino Linotype" w:hAnsi="Palatino Linotype" w:cs="Arial"/>
        </w:rPr>
        <w:t>Two HP 5890 gas c</w:t>
      </w:r>
      <w:r w:rsidR="00996371" w:rsidRPr="00BB2ECC">
        <w:rPr>
          <w:rFonts w:ascii="Palatino Linotype" w:hAnsi="Palatino Linotype" w:cs="Arial"/>
        </w:rPr>
        <w:t xml:space="preserve">hromatographs with FID and ECD </w:t>
      </w:r>
      <w:r w:rsidR="00F0268C" w:rsidRPr="00BB2ECC">
        <w:rPr>
          <w:rFonts w:ascii="Palatino Linotype" w:hAnsi="Palatino Linotype" w:cs="Arial"/>
        </w:rPr>
        <w:t>d</w:t>
      </w:r>
      <w:r w:rsidR="00996371" w:rsidRPr="00BB2ECC">
        <w:rPr>
          <w:rFonts w:ascii="Palatino Linotype" w:hAnsi="Palatino Linotype" w:cs="Arial"/>
        </w:rPr>
        <w:t>etectors</w:t>
      </w:r>
    </w:p>
    <w:p w14:paraId="1D5251A5" w14:textId="77777777" w:rsidR="00996371" w:rsidRPr="00BB2ECC" w:rsidRDefault="00A340C3" w:rsidP="00BB2ECC">
      <w:pPr>
        <w:pStyle w:val="ListParagraph"/>
        <w:numPr>
          <w:ilvl w:val="1"/>
          <w:numId w:val="3"/>
        </w:numPr>
        <w:spacing w:after="0" w:line="360" w:lineRule="auto"/>
        <w:rPr>
          <w:rFonts w:ascii="Palatino Linotype" w:hAnsi="Palatino Linotype" w:cs="Arial"/>
        </w:rPr>
      </w:pPr>
      <w:r w:rsidRPr="00BB2ECC">
        <w:rPr>
          <w:rFonts w:ascii="Palatino Linotype" w:hAnsi="Palatino Linotype" w:cs="Arial"/>
        </w:rPr>
        <w:t>Two Agilent 6850 gas c</w:t>
      </w:r>
      <w:r w:rsidR="00996371" w:rsidRPr="00BB2ECC">
        <w:rPr>
          <w:rFonts w:ascii="Palatino Linotype" w:hAnsi="Palatino Linotype" w:cs="Arial"/>
        </w:rPr>
        <w:t>hromatographs</w:t>
      </w:r>
      <w:r w:rsidR="00F0268C" w:rsidRPr="00BB2ECC">
        <w:rPr>
          <w:rFonts w:ascii="Palatino Linotype" w:hAnsi="Palatino Linotype" w:cs="Arial"/>
        </w:rPr>
        <w:t xml:space="preserve"> with </w:t>
      </w:r>
      <w:r w:rsidR="00F0268C" w:rsidRPr="00BB2ECC">
        <w:rPr>
          <w:rFonts w:ascii="Palatino Linotype" w:hAnsi="Palatino Linotype" w:cs="Arial"/>
        </w:rPr>
        <w:t>-ECD detectors</w:t>
      </w:r>
    </w:p>
    <w:p w14:paraId="7A12F131" w14:textId="77777777" w:rsidR="00996371" w:rsidRPr="00BB2ECC" w:rsidRDefault="00A340C3" w:rsidP="00BB2ECC">
      <w:pPr>
        <w:pStyle w:val="ListParagraph"/>
        <w:numPr>
          <w:ilvl w:val="1"/>
          <w:numId w:val="3"/>
        </w:numPr>
        <w:spacing w:after="0" w:line="360" w:lineRule="auto"/>
        <w:rPr>
          <w:rFonts w:ascii="Palatino Linotype" w:hAnsi="Palatino Linotype" w:cs="Arial"/>
        </w:rPr>
      </w:pPr>
      <w:r w:rsidRPr="00BB2ECC">
        <w:rPr>
          <w:rFonts w:ascii="Palatino Linotype" w:hAnsi="Palatino Linotype" w:cs="Arial"/>
        </w:rPr>
        <w:t>Agilent 6890 gas c</w:t>
      </w:r>
      <w:r w:rsidR="00996371" w:rsidRPr="00BB2ECC">
        <w:rPr>
          <w:rFonts w:ascii="Palatino Linotype" w:hAnsi="Palatino Linotype" w:cs="Arial"/>
        </w:rPr>
        <w:t xml:space="preserve">hromatograph with FID and </w:t>
      </w:r>
      <w:r w:rsidR="00F0268C" w:rsidRPr="00BB2ECC">
        <w:rPr>
          <w:rFonts w:ascii="Palatino Linotype" w:hAnsi="Palatino Linotype" w:cs="Arial"/>
        </w:rPr>
        <w:t>-</w:t>
      </w:r>
      <w:r w:rsidR="00996371" w:rsidRPr="00BB2ECC">
        <w:rPr>
          <w:rFonts w:ascii="Palatino Linotype" w:hAnsi="Palatino Linotype" w:cs="Arial"/>
        </w:rPr>
        <w:t>ECD detectors</w:t>
      </w:r>
    </w:p>
    <w:p w14:paraId="43BBE53A" w14:textId="77777777" w:rsidR="00996371" w:rsidRPr="00BB2ECC" w:rsidRDefault="00A340C3" w:rsidP="00BB2ECC">
      <w:pPr>
        <w:pStyle w:val="ListParagraph"/>
        <w:numPr>
          <w:ilvl w:val="1"/>
          <w:numId w:val="3"/>
        </w:numPr>
        <w:spacing w:after="0" w:line="360" w:lineRule="auto"/>
        <w:rPr>
          <w:rFonts w:ascii="Palatino Linotype" w:hAnsi="Palatino Linotype" w:cs="Arial"/>
        </w:rPr>
      </w:pPr>
      <w:r w:rsidRPr="00BB2ECC">
        <w:rPr>
          <w:rFonts w:ascii="Palatino Linotype" w:hAnsi="Palatino Linotype" w:cs="Arial"/>
        </w:rPr>
        <w:t>Agilent 6890Plus gas c</w:t>
      </w:r>
      <w:r w:rsidR="00996371" w:rsidRPr="00BB2ECC">
        <w:rPr>
          <w:rFonts w:ascii="Palatino Linotype" w:hAnsi="Palatino Linotype" w:cs="Arial"/>
        </w:rPr>
        <w:t>hromatograph</w:t>
      </w:r>
      <w:r w:rsidR="00F0268C" w:rsidRPr="00BB2ECC">
        <w:rPr>
          <w:rFonts w:ascii="Palatino Linotype" w:hAnsi="Palatino Linotype" w:cs="Arial"/>
        </w:rPr>
        <w:t xml:space="preserve"> with </w:t>
      </w:r>
      <w:r w:rsidR="00F0268C" w:rsidRPr="00BB2ECC">
        <w:rPr>
          <w:rFonts w:ascii="Palatino Linotype" w:hAnsi="Palatino Linotype" w:cs="Arial"/>
        </w:rPr>
        <w:t></w:t>
      </w:r>
      <w:r w:rsidR="00244ADE" w:rsidRPr="00BB2ECC">
        <w:rPr>
          <w:rFonts w:ascii="Palatino Linotype" w:hAnsi="Palatino Linotype" w:cs="Arial"/>
        </w:rPr>
        <w:t>-ECD detector</w:t>
      </w:r>
      <w:r w:rsidR="0018368A" w:rsidRPr="00BB2ECC">
        <w:rPr>
          <w:rFonts w:ascii="Palatino Linotype" w:hAnsi="Palatino Linotype" w:cs="Arial"/>
        </w:rPr>
        <w:t>s</w:t>
      </w:r>
    </w:p>
    <w:p w14:paraId="1A55C8CD" w14:textId="77777777" w:rsidR="0057005F" w:rsidRPr="00BB2ECC" w:rsidRDefault="0057005F" w:rsidP="00BB2ECC">
      <w:pPr>
        <w:pStyle w:val="ListParagraph"/>
        <w:numPr>
          <w:ilvl w:val="1"/>
          <w:numId w:val="3"/>
        </w:numPr>
        <w:spacing w:after="0" w:line="360" w:lineRule="auto"/>
        <w:rPr>
          <w:rFonts w:ascii="Palatino Linotype" w:hAnsi="Palatino Linotype" w:cs="Arial"/>
        </w:rPr>
      </w:pPr>
      <w:r w:rsidRPr="00BB2ECC">
        <w:rPr>
          <w:rFonts w:ascii="Palatino Linotype" w:hAnsi="Palatino Linotype" w:cs="Arial"/>
        </w:rPr>
        <w:t>Two Shimadzu gas chromatographs with FID detectors</w:t>
      </w:r>
    </w:p>
    <w:p w14:paraId="68051512" w14:textId="77777777" w:rsidR="00996371" w:rsidRPr="00F32311" w:rsidRDefault="00996371" w:rsidP="00BB2ECC">
      <w:pPr>
        <w:pStyle w:val="BodyText2"/>
        <w:spacing w:line="360" w:lineRule="auto"/>
        <w:ind w:firstLine="720"/>
        <w:rPr>
          <w:rFonts w:ascii="Palatino Linotype" w:hAnsi="Palatino Linotype" w:cs="Arial"/>
          <w:b/>
          <w:szCs w:val="22"/>
          <w:u w:val="single"/>
        </w:rPr>
      </w:pPr>
      <w:r w:rsidRPr="00F32311">
        <w:rPr>
          <w:rFonts w:ascii="Palatino Linotype" w:hAnsi="Palatino Linotype" w:cs="Arial"/>
          <w:b/>
          <w:szCs w:val="22"/>
          <w:u w:val="single"/>
        </w:rPr>
        <w:t>Liquid Chromatography Systems:</w:t>
      </w:r>
    </w:p>
    <w:p w14:paraId="26064103" w14:textId="77777777" w:rsidR="005B5C54" w:rsidRPr="00BB2ECC" w:rsidRDefault="005B5C54" w:rsidP="00BB2ECC">
      <w:pPr>
        <w:pStyle w:val="ListParagraph"/>
        <w:numPr>
          <w:ilvl w:val="1"/>
          <w:numId w:val="5"/>
        </w:numPr>
        <w:spacing w:after="0" w:line="360" w:lineRule="auto"/>
        <w:rPr>
          <w:rFonts w:ascii="Palatino Linotype" w:hAnsi="Palatino Linotype" w:cs="Arial"/>
        </w:rPr>
      </w:pPr>
      <w:r w:rsidRPr="00BB2ECC">
        <w:rPr>
          <w:rFonts w:ascii="Palatino Linotype" w:hAnsi="Palatino Linotype" w:cs="Arial"/>
        </w:rPr>
        <w:t xml:space="preserve">Agilent 1100 HPLC with UV-VIS detector, </w:t>
      </w:r>
      <w:proofErr w:type="spellStart"/>
      <w:r w:rsidRPr="00BB2ECC">
        <w:rPr>
          <w:rFonts w:ascii="Palatino Linotype" w:hAnsi="Palatino Linotype" w:cs="Arial"/>
        </w:rPr>
        <w:t>autosampler</w:t>
      </w:r>
      <w:proofErr w:type="spellEnd"/>
      <w:r w:rsidRPr="00BB2ECC">
        <w:rPr>
          <w:rFonts w:ascii="Palatino Linotype" w:hAnsi="Palatino Linotype" w:cs="Arial"/>
        </w:rPr>
        <w:t xml:space="preserve"> (2 systems) </w:t>
      </w:r>
    </w:p>
    <w:p w14:paraId="58F8D207" w14:textId="77777777" w:rsidR="00F0268C" w:rsidRPr="00BB2ECC" w:rsidRDefault="00A00982" w:rsidP="00BB2ECC">
      <w:pPr>
        <w:pStyle w:val="ListParagraph"/>
        <w:numPr>
          <w:ilvl w:val="1"/>
          <w:numId w:val="5"/>
        </w:numPr>
        <w:spacing w:after="0" w:line="360" w:lineRule="auto"/>
        <w:rPr>
          <w:rFonts w:ascii="Palatino Linotype" w:hAnsi="Palatino Linotype" w:cs="Arial"/>
        </w:rPr>
      </w:pPr>
      <w:proofErr w:type="spellStart"/>
      <w:r w:rsidRPr="00BB2ECC">
        <w:rPr>
          <w:rFonts w:ascii="Palatino Linotype" w:hAnsi="Palatino Linotype" w:cs="Arial"/>
        </w:rPr>
        <w:t>Dionex</w:t>
      </w:r>
      <w:proofErr w:type="spellEnd"/>
      <w:r w:rsidRPr="00BB2ECC">
        <w:rPr>
          <w:rFonts w:ascii="Palatino Linotype" w:hAnsi="Palatino Linotype" w:cs="Arial"/>
        </w:rPr>
        <w:t xml:space="preserve"> </w:t>
      </w:r>
      <w:proofErr w:type="spellStart"/>
      <w:r w:rsidRPr="00BB2ECC">
        <w:rPr>
          <w:rFonts w:ascii="Palatino Linotype" w:hAnsi="Palatino Linotype" w:cs="Arial"/>
        </w:rPr>
        <w:t>UltiM</w:t>
      </w:r>
      <w:r w:rsidR="00A340C3" w:rsidRPr="00BB2ECC">
        <w:rPr>
          <w:rFonts w:ascii="Palatino Linotype" w:hAnsi="Palatino Linotype" w:cs="Arial"/>
        </w:rPr>
        <w:t>ate</w:t>
      </w:r>
      <w:proofErr w:type="spellEnd"/>
      <w:r w:rsidR="00A340C3" w:rsidRPr="00BB2ECC">
        <w:rPr>
          <w:rFonts w:ascii="Palatino Linotype" w:hAnsi="Palatino Linotype" w:cs="Arial"/>
        </w:rPr>
        <w:t xml:space="preserve"> 3000 HPLC with f</w:t>
      </w:r>
      <w:r w:rsidR="00F0268C" w:rsidRPr="00BB2ECC">
        <w:rPr>
          <w:rFonts w:ascii="Palatino Linotype" w:hAnsi="Palatino Linotype" w:cs="Arial"/>
        </w:rPr>
        <w:t>luorescence, UV-Vis and RI detectors</w:t>
      </w:r>
      <w:r w:rsidR="000372CA" w:rsidRPr="00BB2ECC">
        <w:rPr>
          <w:rFonts w:ascii="Palatino Linotype" w:hAnsi="Palatino Linotype" w:cs="Arial"/>
        </w:rPr>
        <w:t xml:space="preserve">; </w:t>
      </w:r>
      <w:r w:rsidR="006859E8" w:rsidRPr="00BB2ECC">
        <w:rPr>
          <w:rFonts w:ascii="Palatino Linotype" w:hAnsi="Palatino Linotype" w:cs="Arial"/>
        </w:rPr>
        <w:t xml:space="preserve"> </w:t>
      </w:r>
      <w:r w:rsidR="000372CA" w:rsidRPr="00BB2ECC">
        <w:rPr>
          <w:rFonts w:ascii="Palatino Linotype" w:hAnsi="Palatino Linotype" w:cs="Arial"/>
        </w:rPr>
        <w:t xml:space="preserve">fraction collector, </w:t>
      </w:r>
      <w:proofErr w:type="spellStart"/>
      <w:r w:rsidR="000372CA" w:rsidRPr="00BB2ECC">
        <w:rPr>
          <w:rFonts w:ascii="Palatino Linotype" w:hAnsi="Palatino Linotype" w:cs="Arial"/>
        </w:rPr>
        <w:t>autosampler</w:t>
      </w:r>
      <w:proofErr w:type="spellEnd"/>
      <w:r w:rsidR="0018368A" w:rsidRPr="00BB2ECC">
        <w:rPr>
          <w:rFonts w:ascii="Palatino Linotype" w:hAnsi="Palatino Linotype" w:cs="Arial"/>
        </w:rPr>
        <w:t xml:space="preserve"> (</w:t>
      </w:r>
      <w:r w:rsidR="00597D18">
        <w:rPr>
          <w:rFonts w:ascii="Palatino Linotype" w:hAnsi="Palatino Linotype" w:cs="Arial"/>
        </w:rPr>
        <w:t>3</w:t>
      </w:r>
      <w:r w:rsidR="0018368A" w:rsidRPr="00BB2ECC">
        <w:rPr>
          <w:rFonts w:ascii="Palatino Linotype" w:hAnsi="Palatino Linotype" w:cs="Arial"/>
        </w:rPr>
        <w:t xml:space="preserve"> systems)</w:t>
      </w:r>
    </w:p>
    <w:p w14:paraId="5C9E2A63" w14:textId="77777777" w:rsidR="00463DEE" w:rsidRPr="00BB2ECC" w:rsidRDefault="00A340C3" w:rsidP="00BB2ECC">
      <w:pPr>
        <w:pStyle w:val="ListParagraph"/>
        <w:numPr>
          <w:ilvl w:val="1"/>
          <w:numId w:val="5"/>
        </w:numPr>
        <w:spacing w:after="0" w:line="360" w:lineRule="auto"/>
        <w:rPr>
          <w:rFonts w:ascii="Palatino Linotype" w:hAnsi="Palatino Linotype" w:cs="Arial"/>
        </w:rPr>
      </w:pPr>
      <w:proofErr w:type="spellStart"/>
      <w:r w:rsidRPr="00BB2ECC">
        <w:rPr>
          <w:rFonts w:ascii="Palatino Linotype" w:hAnsi="Palatino Linotype" w:cs="Arial"/>
        </w:rPr>
        <w:t>Dionex</w:t>
      </w:r>
      <w:proofErr w:type="spellEnd"/>
      <w:r w:rsidRPr="00BB2ECC">
        <w:rPr>
          <w:rFonts w:ascii="Palatino Linotype" w:hAnsi="Palatino Linotype" w:cs="Arial"/>
        </w:rPr>
        <w:t xml:space="preserve"> Model CD25A/GP50-2 ion c</w:t>
      </w:r>
      <w:r w:rsidR="000372CA" w:rsidRPr="00BB2ECC">
        <w:rPr>
          <w:rFonts w:ascii="Palatino Linotype" w:hAnsi="Palatino Linotype" w:cs="Arial"/>
        </w:rPr>
        <w:t xml:space="preserve">hromatograph with EC detector, </w:t>
      </w:r>
      <w:proofErr w:type="spellStart"/>
      <w:r w:rsidR="000372CA" w:rsidRPr="00BB2ECC">
        <w:rPr>
          <w:rFonts w:ascii="Palatino Linotype" w:hAnsi="Palatino Linotype" w:cs="Arial"/>
        </w:rPr>
        <w:t>autosampler</w:t>
      </w:r>
      <w:proofErr w:type="spellEnd"/>
    </w:p>
    <w:p w14:paraId="3ACCFB9F" w14:textId="77777777" w:rsidR="0018368A" w:rsidRPr="00BB2ECC" w:rsidRDefault="0018368A" w:rsidP="00BB2ECC">
      <w:pPr>
        <w:pStyle w:val="ListParagraph"/>
        <w:numPr>
          <w:ilvl w:val="1"/>
          <w:numId w:val="5"/>
        </w:numPr>
        <w:spacing w:after="0" w:line="360" w:lineRule="auto"/>
        <w:rPr>
          <w:rFonts w:ascii="Palatino Linotype" w:hAnsi="Palatino Linotype" w:cs="Arial"/>
        </w:rPr>
      </w:pPr>
      <w:proofErr w:type="spellStart"/>
      <w:r w:rsidRPr="00BB2ECC">
        <w:rPr>
          <w:rFonts w:ascii="Palatino Linotype" w:hAnsi="Palatino Linotype" w:cs="Arial"/>
        </w:rPr>
        <w:t>Dionex</w:t>
      </w:r>
      <w:proofErr w:type="spellEnd"/>
      <w:r w:rsidRPr="00BB2ECC">
        <w:rPr>
          <w:rFonts w:ascii="Palatino Linotype" w:hAnsi="Palatino Linotype" w:cs="Arial"/>
        </w:rPr>
        <w:t xml:space="preserve"> ICS2100 ion chromatography system, </w:t>
      </w:r>
      <w:proofErr w:type="spellStart"/>
      <w:r w:rsidRPr="00BB2ECC">
        <w:rPr>
          <w:rFonts w:ascii="Palatino Linotype" w:hAnsi="Palatino Linotype" w:cs="Arial"/>
        </w:rPr>
        <w:t>autosampler</w:t>
      </w:r>
      <w:proofErr w:type="spellEnd"/>
    </w:p>
    <w:p w14:paraId="64DDCC90" w14:textId="77777777" w:rsidR="00463DEE" w:rsidRPr="00BB2ECC" w:rsidRDefault="000372CA" w:rsidP="00BB2ECC">
      <w:pPr>
        <w:pStyle w:val="ListParagraph"/>
        <w:numPr>
          <w:ilvl w:val="1"/>
          <w:numId w:val="5"/>
        </w:numPr>
        <w:spacing w:after="0" w:line="360" w:lineRule="auto"/>
        <w:rPr>
          <w:rFonts w:ascii="Palatino Linotype" w:hAnsi="Palatino Linotype" w:cs="Arial"/>
        </w:rPr>
      </w:pPr>
      <w:r w:rsidRPr="00BB2ECC">
        <w:rPr>
          <w:rFonts w:ascii="Palatino Linotype" w:hAnsi="Palatino Linotype" w:cs="Arial"/>
        </w:rPr>
        <w:t xml:space="preserve">Waters HPLC with </w:t>
      </w:r>
      <w:proofErr w:type="spellStart"/>
      <w:r w:rsidRPr="00BB2ECC">
        <w:rPr>
          <w:rFonts w:ascii="Palatino Linotype" w:hAnsi="Palatino Linotype" w:cs="Arial"/>
        </w:rPr>
        <w:t>multiwavelength</w:t>
      </w:r>
      <w:proofErr w:type="spellEnd"/>
      <w:r w:rsidRPr="00BB2ECC">
        <w:rPr>
          <w:rFonts w:ascii="Palatino Linotype" w:hAnsi="Palatino Linotype" w:cs="Arial"/>
        </w:rPr>
        <w:t xml:space="preserve"> detector and </w:t>
      </w:r>
      <w:proofErr w:type="spellStart"/>
      <w:r w:rsidRPr="00BB2ECC">
        <w:rPr>
          <w:rFonts w:ascii="Palatino Linotype" w:hAnsi="Palatino Linotype" w:cs="Arial"/>
        </w:rPr>
        <w:t>autosampler</w:t>
      </w:r>
      <w:proofErr w:type="spellEnd"/>
    </w:p>
    <w:p w14:paraId="2BFDAD4B" w14:textId="77777777" w:rsidR="00053BEF" w:rsidRDefault="00053BEF" w:rsidP="00BB2ECC">
      <w:pPr>
        <w:spacing w:after="0" w:line="360" w:lineRule="auto"/>
        <w:ind w:firstLine="720"/>
        <w:rPr>
          <w:rFonts w:ascii="Palatino Linotype" w:hAnsi="Palatino Linotype" w:cs="Arial"/>
          <w:b/>
          <w:u w:val="single"/>
        </w:rPr>
      </w:pPr>
      <w:r w:rsidRPr="00053BEF">
        <w:rPr>
          <w:rFonts w:ascii="Palatino Linotype" w:hAnsi="Palatino Linotype" w:cs="Arial"/>
          <w:b/>
          <w:u w:val="single"/>
        </w:rPr>
        <w:t xml:space="preserve">Neutron Detection: </w:t>
      </w:r>
    </w:p>
    <w:p w14:paraId="3DEDEF30" w14:textId="77777777" w:rsidR="00053BEF" w:rsidRPr="00053BEF" w:rsidRDefault="00053BEF" w:rsidP="00053BEF">
      <w:pPr>
        <w:pStyle w:val="ListParagraph"/>
        <w:numPr>
          <w:ilvl w:val="0"/>
          <w:numId w:val="21"/>
        </w:numPr>
        <w:spacing w:after="0" w:line="360" w:lineRule="auto"/>
        <w:rPr>
          <w:rFonts w:ascii="Palatino Linotype" w:hAnsi="Palatino Linotype" w:cs="Arial"/>
        </w:rPr>
      </w:pPr>
      <w:proofErr w:type="spellStart"/>
      <w:r w:rsidRPr="00053BEF">
        <w:rPr>
          <w:rFonts w:ascii="Palatino Linotype" w:hAnsi="Palatino Linotype" w:cs="Arial"/>
        </w:rPr>
        <w:t>Eberline</w:t>
      </w:r>
      <w:proofErr w:type="spellEnd"/>
      <w:r w:rsidRPr="00053BEF">
        <w:rPr>
          <w:rFonts w:ascii="Palatino Linotype" w:hAnsi="Palatino Linotype" w:cs="Arial"/>
        </w:rPr>
        <w:t xml:space="preserve"> NRD-1 Neutron REM Sphere, an N. Wood G15-6 BF3 Tube, and three LND BF3 detectors</w:t>
      </w:r>
    </w:p>
    <w:p w14:paraId="6BFDCF37" w14:textId="77777777" w:rsidR="00463DEE" w:rsidRPr="00F32311" w:rsidRDefault="00463DEE" w:rsidP="00BB2ECC">
      <w:pPr>
        <w:spacing w:after="0" w:line="360" w:lineRule="auto"/>
        <w:ind w:left="720"/>
        <w:rPr>
          <w:rFonts w:ascii="Palatino Linotype" w:hAnsi="Palatino Linotype" w:cs="Arial"/>
          <w:b/>
          <w:u w:val="single"/>
        </w:rPr>
      </w:pPr>
      <w:r w:rsidRPr="00F32311">
        <w:rPr>
          <w:rFonts w:ascii="Palatino Linotype" w:hAnsi="Palatino Linotype" w:cs="Arial"/>
          <w:b/>
          <w:u w:val="single"/>
        </w:rPr>
        <w:t>Labeled Compound / Radiochemical Analysis:</w:t>
      </w:r>
    </w:p>
    <w:p w14:paraId="03035577" w14:textId="77777777" w:rsidR="005E55DA" w:rsidRPr="00BB2ECC" w:rsidRDefault="00A340C3" w:rsidP="00BB2ECC">
      <w:pPr>
        <w:pStyle w:val="ListParagraph"/>
        <w:numPr>
          <w:ilvl w:val="0"/>
          <w:numId w:val="8"/>
        </w:numPr>
        <w:spacing w:after="0" w:line="360" w:lineRule="auto"/>
        <w:rPr>
          <w:rFonts w:ascii="Palatino Linotype" w:hAnsi="Palatino Linotype" w:cs="Arial"/>
        </w:rPr>
      </w:pPr>
      <w:r w:rsidRPr="00BB2ECC">
        <w:rPr>
          <w:rFonts w:ascii="Palatino Linotype" w:hAnsi="Palatino Linotype" w:cs="Arial"/>
        </w:rPr>
        <w:t>Eight h</w:t>
      </w:r>
      <w:r w:rsidR="000372CA" w:rsidRPr="00BB2ECC">
        <w:rPr>
          <w:rFonts w:ascii="Palatino Linotype" w:hAnsi="Palatino Linotype" w:cs="Arial"/>
        </w:rPr>
        <w:t>igh-</w:t>
      </w:r>
      <w:r w:rsidRPr="00BB2ECC">
        <w:rPr>
          <w:rFonts w:ascii="Palatino Linotype" w:hAnsi="Palatino Linotype" w:cs="Arial"/>
        </w:rPr>
        <w:t>p</w:t>
      </w:r>
      <w:r w:rsidR="000372CA" w:rsidRPr="00BB2ECC">
        <w:rPr>
          <w:rFonts w:ascii="Palatino Linotype" w:hAnsi="Palatino Linotype" w:cs="Arial"/>
        </w:rPr>
        <w:t xml:space="preserve">urity </w:t>
      </w:r>
      <w:r w:rsidRPr="00BB2ECC">
        <w:rPr>
          <w:rFonts w:ascii="Palatino Linotype" w:hAnsi="Palatino Linotype" w:cs="Arial"/>
        </w:rPr>
        <w:t>g</w:t>
      </w:r>
      <w:r w:rsidR="000372CA" w:rsidRPr="00BB2ECC">
        <w:rPr>
          <w:rFonts w:ascii="Palatino Linotype" w:hAnsi="Palatino Linotype" w:cs="Arial"/>
        </w:rPr>
        <w:t>ermanium</w:t>
      </w:r>
      <w:r w:rsidR="005E55DA" w:rsidRPr="00BB2ECC">
        <w:rPr>
          <w:rFonts w:ascii="Palatino Linotype" w:hAnsi="Palatino Linotype" w:cs="Arial"/>
        </w:rPr>
        <w:t xml:space="preserve"> </w:t>
      </w:r>
      <w:r w:rsidRPr="00BB2ECC">
        <w:rPr>
          <w:rFonts w:ascii="Palatino Linotype" w:hAnsi="Palatino Linotype" w:cs="Arial"/>
        </w:rPr>
        <w:t>g</w:t>
      </w:r>
      <w:r w:rsidR="005E55DA" w:rsidRPr="00BB2ECC">
        <w:rPr>
          <w:rFonts w:ascii="Palatino Linotype" w:hAnsi="Palatino Linotype" w:cs="Arial"/>
        </w:rPr>
        <w:t>amma-</w:t>
      </w:r>
      <w:r w:rsidRPr="00BB2ECC">
        <w:rPr>
          <w:rFonts w:ascii="Palatino Linotype" w:hAnsi="Palatino Linotype" w:cs="Arial"/>
        </w:rPr>
        <w:t>r</w:t>
      </w:r>
      <w:r w:rsidR="005E55DA" w:rsidRPr="00BB2ECC">
        <w:rPr>
          <w:rFonts w:ascii="Palatino Linotype" w:hAnsi="Palatino Linotype" w:cs="Arial"/>
        </w:rPr>
        <w:t xml:space="preserve">ay </w:t>
      </w:r>
      <w:r w:rsidRPr="00BB2ECC">
        <w:rPr>
          <w:rFonts w:ascii="Palatino Linotype" w:hAnsi="Palatino Linotype" w:cs="Arial"/>
        </w:rPr>
        <w:t>s</w:t>
      </w:r>
      <w:r w:rsidR="005E55DA" w:rsidRPr="00BB2ECC">
        <w:rPr>
          <w:rFonts w:ascii="Palatino Linotype" w:hAnsi="Palatino Linotype" w:cs="Arial"/>
        </w:rPr>
        <w:t>pectrometers (one portable and one low</w:t>
      </w:r>
      <w:r w:rsidR="006859E8" w:rsidRPr="00BB2ECC">
        <w:rPr>
          <w:rFonts w:ascii="Palatino Linotype" w:hAnsi="Palatino Linotype" w:cs="Arial"/>
        </w:rPr>
        <w:t xml:space="preserve"> </w:t>
      </w:r>
      <w:r w:rsidR="005E55DA" w:rsidRPr="00BB2ECC">
        <w:rPr>
          <w:rFonts w:ascii="Palatino Linotype" w:hAnsi="Palatino Linotype" w:cs="Arial"/>
        </w:rPr>
        <w:t>energy)</w:t>
      </w:r>
    </w:p>
    <w:p w14:paraId="31F259AC" w14:textId="77777777" w:rsidR="00D62EAA" w:rsidRPr="00BB2ECC" w:rsidRDefault="00250772" w:rsidP="00BB2ECC">
      <w:pPr>
        <w:pStyle w:val="ListParagraph"/>
        <w:numPr>
          <w:ilvl w:val="0"/>
          <w:numId w:val="8"/>
        </w:numPr>
        <w:spacing w:after="0" w:line="360" w:lineRule="auto"/>
        <w:rPr>
          <w:rFonts w:ascii="Palatino Linotype" w:hAnsi="Palatino Linotype" w:cs="Arial"/>
        </w:rPr>
      </w:pPr>
      <w:r w:rsidRPr="00BB2ECC">
        <w:rPr>
          <w:rFonts w:ascii="Palatino Linotype" w:hAnsi="Palatino Linotype" w:cs="Arial"/>
        </w:rPr>
        <w:t>One low-energy high-resolution X-ray spectrometer (</w:t>
      </w:r>
      <w:proofErr w:type="spellStart"/>
      <w:r w:rsidRPr="00BB2ECC">
        <w:rPr>
          <w:rFonts w:ascii="Palatino Linotype" w:hAnsi="Palatino Linotype" w:cs="Arial"/>
        </w:rPr>
        <w:t>HPGe</w:t>
      </w:r>
      <w:proofErr w:type="spellEnd"/>
      <w:r w:rsidRPr="00BB2ECC">
        <w:rPr>
          <w:rFonts w:ascii="Palatino Linotype" w:hAnsi="Palatino Linotype" w:cs="Arial"/>
        </w:rPr>
        <w:t>, Be window)</w:t>
      </w:r>
    </w:p>
    <w:p w14:paraId="3966F21B" w14:textId="77777777" w:rsidR="005E55DA" w:rsidRPr="00BB2ECC" w:rsidRDefault="005E55DA" w:rsidP="00BB2ECC">
      <w:pPr>
        <w:pStyle w:val="ListParagraph"/>
        <w:numPr>
          <w:ilvl w:val="0"/>
          <w:numId w:val="8"/>
        </w:numPr>
        <w:spacing w:after="0" w:line="360" w:lineRule="auto"/>
        <w:rPr>
          <w:rFonts w:ascii="Palatino Linotype" w:hAnsi="Palatino Linotype" w:cs="Arial"/>
        </w:rPr>
      </w:pPr>
      <w:r w:rsidRPr="00BB2ECC">
        <w:rPr>
          <w:rFonts w:ascii="Palatino Linotype" w:hAnsi="Palatino Linotype" w:cs="Arial"/>
        </w:rPr>
        <w:t xml:space="preserve">Three </w:t>
      </w:r>
      <w:proofErr w:type="spellStart"/>
      <w:r w:rsidRPr="00BB2ECC">
        <w:rPr>
          <w:rFonts w:ascii="Palatino Linotype" w:hAnsi="Palatino Linotype" w:cs="Arial"/>
        </w:rPr>
        <w:t>NaI</w:t>
      </w:r>
      <w:proofErr w:type="spellEnd"/>
      <w:r w:rsidRPr="00BB2ECC">
        <w:rPr>
          <w:rFonts w:ascii="Palatino Linotype" w:hAnsi="Palatino Linotype" w:cs="Arial"/>
        </w:rPr>
        <w:t>(</w:t>
      </w:r>
      <w:proofErr w:type="spellStart"/>
      <w:r w:rsidRPr="00BB2ECC">
        <w:rPr>
          <w:rFonts w:ascii="Palatino Linotype" w:hAnsi="Palatino Linotype" w:cs="Arial"/>
        </w:rPr>
        <w:t>Tl</w:t>
      </w:r>
      <w:proofErr w:type="spellEnd"/>
      <w:r w:rsidRPr="00BB2ECC">
        <w:rPr>
          <w:rFonts w:ascii="Palatino Linotype" w:hAnsi="Palatino Linotype" w:cs="Arial"/>
        </w:rPr>
        <w:t>) spectrometers (5” x 5”,3” x 3”, and 2” x 2”)</w:t>
      </w:r>
    </w:p>
    <w:p w14:paraId="3D62BF63" w14:textId="77777777" w:rsidR="005E55DA" w:rsidRPr="00BB2ECC" w:rsidRDefault="005E55DA" w:rsidP="00BB2ECC">
      <w:pPr>
        <w:pStyle w:val="ListParagraph"/>
        <w:numPr>
          <w:ilvl w:val="0"/>
          <w:numId w:val="8"/>
        </w:numPr>
        <w:spacing w:after="0" w:line="360" w:lineRule="auto"/>
        <w:rPr>
          <w:rFonts w:ascii="Palatino Linotype" w:hAnsi="Palatino Linotype" w:cs="Arial"/>
        </w:rPr>
      </w:pPr>
      <w:r w:rsidRPr="00BB2ECC">
        <w:rPr>
          <w:rFonts w:ascii="Palatino Linotype" w:hAnsi="Palatino Linotype" w:cs="Arial"/>
        </w:rPr>
        <w:t>Four</w:t>
      </w:r>
      <w:r w:rsidR="00053BEF" w:rsidRPr="00053BEF">
        <w:t xml:space="preserve"> </w:t>
      </w:r>
      <w:proofErr w:type="spellStart"/>
      <w:r w:rsidR="00053BEF" w:rsidRPr="00053BEF">
        <w:rPr>
          <w:rFonts w:ascii="Palatino Linotype" w:hAnsi="Palatino Linotype" w:cs="Arial"/>
        </w:rPr>
        <w:t>benchtop</w:t>
      </w:r>
      <w:proofErr w:type="spellEnd"/>
      <w:r w:rsidR="00053BEF" w:rsidRPr="00053BEF">
        <w:rPr>
          <w:rFonts w:ascii="Palatino Linotype" w:hAnsi="Palatino Linotype" w:cs="Arial"/>
        </w:rPr>
        <w:t xml:space="preserve"> alpha/beta liquid scintillation counters</w:t>
      </w:r>
      <w:r w:rsidRPr="00BB2ECC">
        <w:rPr>
          <w:rFonts w:ascii="Palatino Linotype" w:hAnsi="Palatino Linotype" w:cs="Arial"/>
        </w:rPr>
        <w:t xml:space="preserve"> </w:t>
      </w:r>
      <w:r w:rsidR="00A340C3" w:rsidRPr="00BB2ECC">
        <w:rPr>
          <w:rFonts w:ascii="Palatino Linotype" w:hAnsi="Palatino Linotype" w:cs="Arial"/>
        </w:rPr>
        <w:t>alpha/beta discriminating l</w:t>
      </w:r>
      <w:r w:rsidRPr="00BB2ECC">
        <w:rPr>
          <w:rFonts w:ascii="Palatino Linotype" w:hAnsi="Palatino Linotype" w:cs="Arial"/>
        </w:rPr>
        <w:t xml:space="preserve">iquid </w:t>
      </w:r>
      <w:r w:rsidR="00A340C3" w:rsidRPr="00BB2ECC">
        <w:rPr>
          <w:rFonts w:ascii="Palatino Linotype" w:hAnsi="Palatino Linotype" w:cs="Arial"/>
        </w:rPr>
        <w:t>s</w:t>
      </w:r>
      <w:r w:rsidRPr="00BB2ECC">
        <w:rPr>
          <w:rFonts w:ascii="Palatino Linotype" w:hAnsi="Palatino Linotype" w:cs="Arial"/>
        </w:rPr>
        <w:t xml:space="preserve">cintillation </w:t>
      </w:r>
      <w:r w:rsidR="00A340C3" w:rsidRPr="00BB2ECC">
        <w:rPr>
          <w:rFonts w:ascii="Palatino Linotype" w:hAnsi="Palatino Linotype" w:cs="Arial"/>
        </w:rPr>
        <w:t>c</w:t>
      </w:r>
      <w:r w:rsidRPr="00BB2ECC">
        <w:rPr>
          <w:rFonts w:ascii="Palatino Linotype" w:hAnsi="Palatino Linotype" w:cs="Arial"/>
        </w:rPr>
        <w:t>ounters</w:t>
      </w:r>
    </w:p>
    <w:p w14:paraId="1055210B" w14:textId="77777777" w:rsidR="00D62EAA" w:rsidRPr="00BB2ECC" w:rsidRDefault="00D62EAA" w:rsidP="00BB2ECC">
      <w:pPr>
        <w:pStyle w:val="Times11"/>
        <w:numPr>
          <w:ilvl w:val="3"/>
          <w:numId w:val="1"/>
        </w:numPr>
        <w:spacing w:line="360" w:lineRule="auto"/>
        <w:rPr>
          <w:rFonts w:ascii="Palatino Linotype" w:hAnsi="Palatino Linotype" w:cs="Arial"/>
          <w:szCs w:val="22"/>
        </w:rPr>
      </w:pPr>
      <w:proofErr w:type="spellStart"/>
      <w:r w:rsidRPr="00BB2ECC">
        <w:rPr>
          <w:rFonts w:ascii="Palatino Linotype" w:hAnsi="Palatino Linotype" w:cs="Arial"/>
          <w:szCs w:val="22"/>
        </w:rPr>
        <w:t>Wallac</w:t>
      </w:r>
      <w:proofErr w:type="spellEnd"/>
      <w:r w:rsidRPr="00BB2ECC">
        <w:rPr>
          <w:rFonts w:ascii="Palatino Linotype" w:hAnsi="Palatino Linotype" w:cs="Arial"/>
          <w:szCs w:val="22"/>
        </w:rPr>
        <w:t xml:space="preserve"> 1220 </w:t>
      </w:r>
      <w:proofErr w:type="spellStart"/>
      <w:r w:rsidRPr="00BB2ECC">
        <w:rPr>
          <w:rFonts w:ascii="Palatino Linotype" w:hAnsi="Palatino Linotype" w:cs="Arial"/>
          <w:szCs w:val="22"/>
        </w:rPr>
        <w:t>Quantulus</w:t>
      </w:r>
      <w:proofErr w:type="spellEnd"/>
      <w:r w:rsidRPr="00BB2ECC">
        <w:rPr>
          <w:rFonts w:ascii="Palatino Linotype" w:hAnsi="Palatino Linotype" w:cs="Arial"/>
          <w:szCs w:val="22"/>
        </w:rPr>
        <w:t xml:space="preserve"> LSC</w:t>
      </w:r>
    </w:p>
    <w:p w14:paraId="2CE161F0" w14:textId="77777777" w:rsidR="00D62EAA" w:rsidRPr="00BB2ECC" w:rsidRDefault="00D62EAA" w:rsidP="00BB2ECC">
      <w:pPr>
        <w:pStyle w:val="Times11"/>
        <w:numPr>
          <w:ilvl w:val="3"/>
          <w:numId w:val="1"/>
        </w:numPr>
        <w:spacing w:line="360" w:lineRule="auto"/>
        <w:rPr>
          <w:rFonts w:ascii="Palatino Linotype" w:hAnsi="Palatino Linotype" w:cs="Arial"/>
          <w:szCs w:val="22"/>
        </w:rPr>
      </w:pPr>
      <w:proofErr w:type="spellStart"/>
      <w:r w:rsidRPr="00BB2ECC">
        <w:rPr>
          <w:rFonts w:ascii="Palatino Linotype" w:hAnsi="Palatino Linotype" w:cs="Arial"/>
          <w:szCs w:val="22"/>
        </w:rPr>
        <w:t>Hidex</w:t>
      </w:r>
      <w:proofErr w:type="spellEnd"/>
      <w:r w:rsidRPr="00BB2ECC">
        <w:rPr>
          <w:rFonts w:ascii="Palatino Linotype" w:hAnsi="Palatino Linotype" w:cs="Arial"/>
          <w:szCs w:val="22"/>
        </w:rPr>
        <w:t xml:space="preserve"> 300 SL</w:t>
      </w:r>
    </w:p>
    <w:p w14:paraId="5D76FDD7" w14:textId="77777777" w:rsidR="00D62EAA" w:rsidRPr="00BB2ECC" w:rsidRDefault="00D62EAA" w:rsidP="00BB2ECC">
      <w:pPr>
        <w:pStyle w:val="Times11"/>
        <w:numPr>
          <w:ilvl w:val="3"/>
          <w:numId w:val="1"/>
        </w:numPr>
        <w:spacing w:line="360" w:lineRule="auto"/>
        <w:rPr>
          <w:rFonts w:ascii="Palatino Linotype" w:hAnsi="Palatino Linotype" w:cs="Arial"/>
          <w:szCs w:val="22"/>
        </w:rPr>
      </w:pPr>
      <w:r w:rsidRPr="00BB2ECC">
        <w:rPr>
          <w:rFonts w:ascii="Palatino Linotype" w:hAnsi="Palatino Linotype" w:cs="Arial"/>
          <w:szCs w:val="22"/>
        </w:rPr>
        <w:t xml:space="preserve">Packard 2550 TR/AB </w:t>
      </w:r>
      <w:proofErr w:type="spellStart"/>
      <w:r w:rsidRPr="00BB2ECC">
        <w:rPr>
          <w:rFonts w:ascii="Palatino Linotype" w:hAnsi="Palatino Linotype" w:cs="Arial"/>
          <w:szCs w:val="22"/>
        </w:rPr>
        <w:t>Tricarb</w:t>
      </w:r>
      <w:proofErr w:type="spellEnd"/>
      <w:r w:rsidRPr="00BB2ECC">
        <w:rPr>
          <w:rFonts w:ascii="Palatino Linotype" w:hAnsi="Palatino Linotype" w:cs="Arial"/>
          <w:szCs w:val="22"/>
        </w:rPr>
        <w:t xml:space="preserve"> LSC</w:t>
      </w:r>
    </w:p>
    <w:p w14:paraId="38F51026" w14:textId="77777777" w:rsidR="00D62EAA" w:rsidRDefault="00D62EAA" w:rsidP="00BB2ECC">
      <w:pPr>
        <w:pStyle w:val="Times11"/>
        <w:numPr>
          <w:ilvl w:val="3"/>
          <w:numId w:val="1"/>
        </w:numPr>
        <w:spacing w:line="360" w:lineRule="auto"/>
        <w:rPr>
          <w:rFonts w:ascii="Palatino Linotype" w:hAnsi="Palatino Linotype" w:cs="Arial"/>
          <w:szCs w:val="22"/>
        </w:rPr>
      </w:pPr>
      <w:proofErr w:type="spellStart"/>
      <w:r w:rsidRPr="00BB2ECC">
        <w:rPr>
          <w:rFonts w:ascii="Palatino Linotype" w:hAnsi="Palatino Linotype" w:cs="Arial"/>
          <w:szCs w:val="22"/>
        </w:rPr>
        <w:t>Wallac</w:t>
      </w:r>
      <w:proofErr w:type="spellEnd"/>
      <w:r w:rsidRPr="00BB2ECC">
        <w:rPr>
          <w:rFonts w:ascii="Palatino Linotype" w:hAnsi="Palatino Linotype" w:cs="Arial"/>
          <w:szCs w:val="22"/>
        </w:rPr>
        <w:t xml:space="preserve"> 1415 LSC</w:t>
      </w:r>
    </w:p>
    <w:p w14:paraId="2C7962FD" w14:textId="77777777" w:rsidR="005E55DA" w:rsidRPr="00BB2ECC" w:rsidRDefault="00A340C3" w:rsidP="00BB2ECC">
      <w:pPr>
        <w:pStyle w:val="ListParagraph"/>
        <w:numPr>
          <w:ilvl w:val="0"/>
          <w:numId w:val="9"/>
        </w:numPr>
        <w:spacing w:after="0" w:line="360" w:lineRule="auto"/>
        <w:ind w:left="1800"/>
        <w:rPr>
          <w:rFonts w:ascii="Palatino Linotype" w:hAnsi="Palatino Linotype" w:cs="Arial"/>
        </w:rPr>
      </w:pPr>
      <w:r w:rsidRPr="00BB2ECC">
        <w:rPr>
          <w:rFonts w:ascii="Palatino Linotype" w:hAnsi="Palatino Linotype" w:cs="Arial"/>
        </w:rPr>
        <w:t>Three f</w:t>
      </w:r>
      <w:r w:rsidR="005E55DA" w:rsidRPr="00BB2ECC">
        <w:rPr>
          <w:rFonts w:ascii="Palatino Linotype" w:hAnsi="Palatino Linotype" w:cs="Arial"/>
        </w:rPr>
        <w:t xml:space="preserve">low </w:t>
      </w:r>
      <w:r w:rsidRPr="00BB2ECC">
        <w:rPr>
          <w:rFonts w:ascii="Palatino Linotype" w:hAnsi="Palatino Linotype" w:cs="Arial"/>
        </w:rPr>
        <w:t>c</w:t>
      </w:r>
      <w:r w:rsidR="005E55DA" w:rsidRPr="00BB2ECC">
        <w:rPr>
          <w:rFonts w:ascii="Palatino Linotype" w:hAnsi="Palatino Linotype" w:cs="Arial"/>
        </w:rPr>
        <w:t xml:space="preserve">ell </w:t>
      </w:r>
      <w:r w:rsidRPr="00BB2ECC">
        <w:rPr>
          <w:rFonts w:ascii="Palatino Linotype" w:hAnsi="Palatino Linotype" w:cs="Arial"/>
        </w:rPr>
        <w:t>r</w:t>
      </w:r>
      <w:r w:rsidR="005E55DA" w:rsidRPr="00BB2ECC">
        <w:rPr>
          <w:rFonts w:ascii="Palatino Linotype" w:hAnsi="Palatino Linotype" w:cs="Arial"/>
        </w:rPr>
        <w:t xml:space="preserve">adiation </w:t>
      </w:r>
      <w:r w:rsidRPr="00BB2ECC">
        <w:rPr>
          <w:rFonts w:ascii="Palatino Linotype" w:hAnsi="Palatino Linotype" w:cs="Arial"/>
        </w:rPr>
        <w:t>d</w:t>
      </w:r>
      <w:r w:rsidR="005E55DA" w:rsidRPr="00BB2ECC">
        <w:rPr>
          <w:rFonts w:ascii="Palatino Linotype" w:hAnsi="Palatino Linotype" w:cs="Arial"/>
        </w:rPr>
        <w:t>etectors (one digital, one pulse shape discriminating)</w:t>
      </w:r>
    </w:p>
    <w:p w14:paraId="47D74DF0" w14:textId="77777777" w:rsidR="005E55DA" w:rsidRPr="00BB2ECC" w:rsidRDefault="00A340C3" w:rsidP="00BB2ECC">
      <w:pPr>
        <w:pStyle w:val="ListParagraph"/>
        <w:numPr>
          <w:ilvl w:val="0"/>
          <w:numId w:val="10"/>
        </w:numPr>
        <w:spacing w:after="0" w:line="360" w:lineRule="auto"/>
        <w:ind w:left="1800"/>
        <w:rPr>
          <w:rFonts w:ascii="Palatino Linotype" w:hAnsi="Palatino Linotype" w:cs="Arial"/>
        </w:rPr>
      </w:pPr>
      <w:r w:rsidRPr="00BB2ECC">
        <w:rPr>
          <w:rFonts w:ascii="Palatino Linotype" w:hAnsi="Palatino Linotype" w:cs="Arial"/>
        </w:rPr>
        <w:lastRenderedPageBreak/>
        <w:t>38 alpha s</w:t>
      </w:r>
      <w:r w:rsidR="005E55DA" w:rsidRPr="00BB2ECC">
        <w:rPr>
          <w:rFonts w:ascii="Palatino Linotype" w:hAnsi="Palatino Linotype" w:cs="Arial"/>
        </w:rPr>
        <w:t>pectrometers</w:t>
      </w:r>
    </w:p>
    <w:p w14:paraId="29D5DBB6" w14:textId="77777777" w:rsidR="005E55DA" w:rsidRPr="00BB2ECC" w:rsidRDefault="00A340C3" w:rsidP="00BB2ECC">
      <w:pPr>
        <w:pStyle w:val="ListParagraph"/>
        <w:numPr>
          <w:ilvl w:val="0"/>
          <w:numId w:val="10"/>
        </w:numPr>
        <w:spacing w:after="0" w:line="360" w:lineRule="auto"/>
        <w:ind w:left="1800"/>
        <w:rPr>
          <w:rFonts w:ascii="Palatino Linotype" w:hAnsi="Palatino Linotype" w:cs="Arial"/>
        </w:rPr>
      </w:pPr>
      <w:r w:rsidRPr="00BB2ECC">
        <w:rPr>
          <w:rFonts w:ascii="Palatino Linotype" w:hAnsi="Palatino Linotype" w:cs="Arial"/>
        </w:rPr>
        <w:t>18 gas f</w:t>
      </w:r>
      <w:r w:rsidR="005E55DA" w:rsidRPr="00BB2ECC">
        <w:rPr>
          <w:rFonts w:ascii="Palatino Linotype" w:hAnsi="Palatino Linotype" w:cs="Arial"/>
        </w:rPr>
        <w:t xml:space="preserve">low </w:t>
      </w:r>
      <w:r w:rsidRPr="00BB2ECC">
        <w:rPr>
          <w:rFonts w:ascii="Palatino Linotype" w:hAnsi="Palatino Linotype" w:cs="Arial"/>
        </w:rPr>
        <w:t>p</w:t>
      </w:r>
      <w:r w:rsidR="005E55DA" w:rsidRPr="00BB2ECC">
        <w:rPr>
          <w:rFonts w:ascii="Palatino Linotype" w:hAnsi="Palatino Linotype" w:cs="Arial"/>
        </w:rPr>
        <w:t xml:space="preserve">roportional </w:t>
      </w:r>
      <w:r w:rsidRPr="00BB2ECC">
        <w:rPr>
          <w:rFonts w:ascii="Palatino Linotype" w:hAnsi="Palatino Linotype" w:cs="Arial"/>
        </w:rPr>
        <w:t>c</w:t>
      </w:r>
      <w:r w:rsidR="005E55DA" w:rsidRPr="00BB2ECC">
        <w:rPr>
          <w:rFonts w:ascii="Palatino Linotype" w:hAnsi="Palatino Linotype" w:cs="Arial"/>
        </w:rPr>
        <w:t>ounters</w:t>
      </w:r>
    </w:p>
    <w:p w14:paraId="0C5AA1B3" w14:textId="77777777" w:rsidR="009E6B02" w:rsidRPr="00F32311" w:rsidRDefault="00250772" w:rsidP="00BB2ECC">
      <w:pPr>
        <w:pStyle w:val="Times11"/>
        <w:numPr>
          <w:ilvl w:val="0"/>
          <w:numId w:val="10"/>
        </w:numPr>
        <w:spacing w:line="360" w:lineRule="auto"/>
        <w:ind w:left="1800"/>
        <w:rPr>
          <w:rFonts w:ascii="Palatino Linotype" w:hAnsi="Palatino Linotype" w:cs="Arial"/>
          <w:szCs w:val="22"/>
        </w:rPr>
      </w:pPr>
      <w:r w:rsidRPr="00F32311">
        <w:rPr>
          <w:rFonts w:ascii="Palatino Linotype" w:hAnsi="Palatino Linotype" w:cs="Arial"/>
          <w:szCs w:val="22"/>
        </w:rPr>
        <w:t>Miscellaneous gas-filled and scintillation detectors</w:t>
      </w:r>
    </w:p>
    <w:p w14:paraId="0BF9F592" w14:textId="77777777" w:rsidR="009E6B02" w:rsidRPr="00BB2ECC" w:rsidRDefault="005E55DA" w:rsidP="00BB2ECC">
      <w:pPr>
        <w:pStyle w:val="ListParagraph"/>
        <w:numPr>
          <w:ilvl w:val="0"/>
          <w:numId w:val="10"/>
        </w:numPr>
        <w:spacing w:after="0" w:line="360" w:lineRule="auto"/>
        <w:ind w:left="1800"/>
        <w:rPr>
          <w:rFonts w:ascii="Palatino Linotype" w:hAnsi="Palatino Linotype" w:cs="Arial"/>
        </w:rPr>
      </w:pPr>
      <w:r w:rsidRPr="00BB2ECC">
        <w:rPr>
          <w:rFonts w:ascii="Palatino Linotype" w:hAnsi="Palatino Linotype" w:cs="Arial"/>
        </w:rPr>
        <w:t xml:space="preserve">Neutron </w:t>
      </w:r>
      <w:proofErr w:type="spellStart"/>
      <w:r w:rsidRPr="00BB2ECC">
        <w:rPr>
          <w:rFonts w:ascii="Palatino Linotype" w:hAnsi="Palatino Linotype" w:cs="Arial"/>
        </w:rPr>
        <w:t>dosimetry</w:t>
      </w:r>
      <w:proofErr w:type="spellEnd"/>
      <w:r w:rsidRPr="00BB2ECC">
        <w:rPr>
          <w:rFonts w:ascii="Palatino Linotype" w:hAnsi="Palatino Linotype" w:cs="Arial"/>
        </w:rPr>
        <w:t xml:space="preserve"> instruments</w:t>
      </w:r>
    </w:p>
    <w:p w14:paraId="0F4E9598" w14:textId="77777777" w:rsidR="005E55DA" w:rsidRPr="00BB2ECC" w:rsidRDefault="005E55DA" w:rsidP="00BB2ECC">
      <w:pPr>
        <w:pStyle w:val="ListParagraph"/>
        <w:numPr>
          <w:ilvl w:val="0"/>
          <w:numId w:val="10"/>
        </w:numPr>
        <w:spacing w:after="0" w:line="360" w:lineRule="auto"/>
        <w:ind w:left="1800"/>
        <w:rPr>
          <w:rFonts w:ascii="Palatino Linotype" w:hAnsi="Palatino Linotype" w:cs="Arial"/>
        </w:rPr>
      </w:pPr>
      <w:r w:rsidRPr="00BB2ECC">
        <w:rPr>
          <w:rFonts w:ascii="Palatino Linotype" w:hAnsi="Palatino Linotype" w:cs="Arial"/>
        </w:rPr>
        <w:t>Portable health physics instrumentation</w:t>
      </w:r>
    </w:p>
    <w:p w14:paraId="54CD9A7F" w14:textId="77777777" w:rsidR="005E55DA" w:rsidRPr="00BB2ECC" w:rsidRDefault="005E55DA" w:rsidP="00BB2ECC">
      <w:pPr>
        <w:pStyle w:val="ListParagraph"/>
        <w:numPr>
          <w:ilvl w:val="0"/>
          <w:numId w:val="10"/>
        </w:numPr>
        <w:spacing w:after="0" w:line="360" w:lineRule="auto"/>
        <w:ind w:left="1800"/>
        <w:rPr>
          <w:rFonts w:ascii="Palatino Linotype" w:hAnsi="Palatino Linotype" w:cs="Arial"/>
        </w:rPr>
      </w:pPr>
      <w:proofErr w:type="spellStart"/>
      <w:r w:rsidRPr="00BB2ECC">
        <w:rPr>
          <w:rFonts w:ascii="Palatino Linotype" w:hAnsi="Palatino Linotype" w:cs="Arial"/>
        </w:rPr>
        <w:t>Geophex</w:t>
      </w:r>
      <w:proofErr w:type="spellEnd"/>
      <w:r w:rsidRPr="00BB2ECC">
        <w:rPr>
          <w:rFonts w:ascii="Palatino Linotype" w:hAnsi="Palatino Linotype" w:cs="Arial"/>
        </w:rPr>
        <w:t xml:space="preserve"> GEM2 EM induction sensor</w:t>
      </w:r>
    </w:p>
    <w:p w14:paraId="6EACCF67" w14:textId="77777777" w:rsidR="00D16A6C" w:rsidRPr="00F32311" w:rsidRDefault="00D16A6C" w:rsidP="00BB2ECC">
      <w:pPr>
        <w:spacing w:after="0" w:line="360" w:lineRule="auto"/>
        <w:ind w:left="720"/>
        <w:rPr>
          <w:rFonts w:ascii="Palatino Linotype" w:hAnsi="Palatino Linotype" w:cs="Arial"/>
          <w:b/>
          <w:u w:val="single"/>
        </w:rPr>
      </w:pPr>
      <w:r w:rsidRPr="00F32311">
        <w:rPr>
          <w:rFonts w:ascii="Palatino Linotype" w:hAnsi="Palatino Linotype" w:cs="Arial"/>
          <w:b/>
          <w:u w:val="single"/>
        </w:rPr>
        <w:t>Organic Carbon and Nitrogen Analyzers:</w:t>
      </w:r>
    </w:p>
    <w:p w14:paraId="769D9761" w14:textId="77777777" w:rsidR="00D16A6C" w:rsidRPr="00BB2ECC" w:rsidRDefault="00D16A6C" w:rsidP="00BB2ECC">
      <w:pPr>
        <w:pStyle w:val="ListParagraph"/>
        <w:numPr>
          <w:ilvl w:val="0"/>
          <w:numId w:val="11"/>
        </w:numPr>
        <w:spacing w:after="0" w:line="360" w:lineRule="auto"/>
        <w:rPr>
          <w:rFonts w:ascii="Palatino Linotype" w:hAnsi="Palatino Linotype" w:cs="Arial"/>
        </w:rPr>
      </w:pPr>
      <w:r w:rsidRPr="00BB2ECC">
        <w:rPr>
          <w:rFonts w:ascii="Palatino Linotype" w:hAnsi="Palatino Linotype" w:cs="Arial"/>
        </w:rPr>
        <w:t>Shimadzu Model TOC-V Total Organic</w:t>
      </w:r>
      <w:r w:rsidR="005E55DA" w:rsidRPr="00BB2ECC">
        <w:rPr>
          <w:rFonts w:ascii="Palatino Linotype" w:hAnsi="Palatino Linotype" w:cs="Arial"/>
        </w:rPr>
        <w:t xml:space="preserve"> Carbon</w:t>
      </w:r>
      <w:r w:rsidRPr="00BB2ECC">
        <w:rPr>
          <w:rFonts w:ascii="Palatino Linotype" w:hAnsi="Palatino Linotype" w:cs="Arial"/>
        </w:rPr>
        <w:t>/</w:t>
      </w:r>
      <w:r w:rsidR="005E55DA" w:rsidRPr="00BB2ECC">
        <w:rPr>
          <w:rFonts w:ascii="Palatino Linotype" w:hAnsi="Palatino Linotype" w:cs="Arial"/>
        </w:rPr>
        <w:t xml:space="preserve"> Total </w:t>
      </w:r>
      <w:r w:rsidR="00A340C3" w:rsidRPr="00BB2ECC">
        <w:rPr>
          <w:rFonts w:ascii="Palatino Linotype" w:hAnsi="Palatino Linotype" w:cs="Arial"/>
        </w:rPr>
        <w:t>Nitrogen a</w:t>
      </w:r>
      <w:r w:rsidRPr="00BB2ECC">
        <w:rPr>
          <w:rFonts w:ascii="Palatino Linotype" w:hAnsi="Palatino Linotype" w:cs="Arial"/>
        </w:rPr>
        <w:t>nalyzer</w:t>
      </w:r>
    </w:p>
    <w:p w14:paraId="16C552E9" w14:textId="77777777" w:rsidR="00D16A6C" w:rsidRPr="00BB2ECC" w:rsidRDefault="00D16A6C" w:rsidP="00BB2ECC">
      <w:pPr>
        <w:pStyle w:val="ListParagraph"/>
        <w:numPr>
          <w:ilvl w:val="0"/>
          <w:numId w:val="11"/>
        </w:numPr>
        <w:spacing w:after="0" w:line="360" w:lineRule="auto"/>
        <w:rPr>
          <w:rFonts w:ascii="Palatino Linotype" w:hAnsi="Palatino Linotype" w:cs="Arial"/>
        </w:rPr>
      </w:pPr>
      <w:r w:rsidRPr="00BB2ECC">
        <w:rPr>
          <w:rFonts w:ascii="Palatino Linotype" w:hAnsi="Palatino Linotype" w:cs="Arial"/>
        </w:rPr>
        <w:t xml:space="preserve">Thermo </w:t>
      </w:r>
      <w:r w:rsidR="00A340C3" w:rsidRPr="00BB2ECC">
        <w:rPr>
          <w:rFonts w:ascii="Palatino Linotype" w:hAnsi="Palatino Linotype" w:cs="Arial"/>
        </w:rPr>
        <w:t>Model EA1112 Combustion CHNS-O a</w:t>
      </w:r>
      <w:r w:rsidRPr="00BB2ECC">
        <w:rPr>
          <w:rFonts w:ascii="Palatino Linotype" w:hAnsi="Palatino Linotype" w:cs="Arial"/>
        </w:rPr>
        <w:t>nalyzer</w:t>
      </w:r>
    </w:p>
    <w:p w14:paraId="2B0A7310" w14:textId="77777777" w:rsidR="00463DEE" w:rsidRPr="00F32311" w:rsidRDefault="00463DEE" w:rsidP="00BB2ECC">
      <w:pPr>
        <w:spacing w:after="0" w:line="360" w:lineRule="auto"/>
        <w:ind w:left="720"/>
        <w:rPr>
          <w:rFonts w:ascii="Palatino Linotype" w:hAnsi="Palatino Linotype" w:cs="Arial"/>
          <w:b/>
          <w:u w:val="single"/>
        </w:rPr>
      </w:pPr>
      <w:r w:rsidRPr="00F32311">
        <w:rPr>
          <w:rFonts w:ascii="Palatino Linotype" w:hAnsi="Palatino Linotype" w:cs="Arial"/>
          <w:b/>
          <w:u w:val="single"/>
        </w:rPr>
        <w:t xml:space="preserve">Other </w:t>
      </w:r>
      <w:r w:rsidR="005E55DA" w:rsidRPr="00F32311">
        <w:rPr>
          <w:rFonts w:ascii="Palatino Linotype" w:hAnsi="Palatino Linotype" w:cs="Arial"/>
          <w:b/>
          <w:u w:val="single"/>
        </w:rPr>
        <w:t>Analyzers</w:t>
      </w:r>
      <w:r w:rsidRPr="00F32311">
        <w:rPr>
          <w:rFonts w:ascii="Palatino Linotype" w:hAnsi="Palatino Linotype" w:cs="Arial"/>
          <w:b/>
          <w:u w:val="single"/>
        </w:rPr>
        <w:t>:</w:t>
      </w:r>
    </w:p>
    <w:p w14:paraId="4AECEC0D" w14:textId="77777777" w:rsidR="00996371" w:rsidRPr="00BE3883" w:rsidRDefault="005E55DA" w:rsidP="00BE3883">
      <w:pPr>
        <w:pStyle w:val="ListParagraph"/>
        <w:numPr>
          <w:ilvl w:val="1"/>
          <w:numId w:val="13"/>
        </w:numPr>
        <w:spacing w:after="0" w:line="360" w:lineRule="auto"/>
        <w:rPr>
          <w:rFonts w:ascii="Palatino Linotype" w:hAnsi="Palatino Linotype" w:cs="Arial"/>
        </w:rPr>
      </w:pPr>
      <w:r w:rsidRPr="00BB2ECC">
        <w:rPr>
          <w:rFonts w:ascii="Palatino Linotype" w:hAnsi="Palatino Linotype" w:cs="Arial"/>
        </w:rPr>
        <w:t xml:space="preserve">Applied </w:t>
      </w:r>
      <w:proofErr w:type="spellStart"/>
      <w:r w:rsidRPr="00BB2ECC">
        <w:rPr>
          <w:rFonts w:ascii="Palatino Linotype" w:hAnsi="Palatino Linotype" w:cs="Arial"/>
        </w:rPr>
        <w:t>Biosystems</w:t>
      </w:r>
      <w:proofErr w:type="spellEnd"/>
      <w:r w:rsidRPr="00BB2ECC">
        <w:rPr>
          <w:rFonts w:ascii="Palatino Linotype" w:hAnsi="Palatino Linotype" w:cs="Arial"/>
        </w:rPr>
        <w:t xml:space="preserve"> </w:t>
      </w:r>
      <w:proofErr w:type="spellStart"/>
      <w:r w:rsidR="00BE3883">
        <w:rPr>
          <w:rFonts w:ascii="Palatino Linotype" w:hAnsi="Palatino Linotype" w:cs="Arial"/>
        </w:rPr>
        <w:t>StepOne</w:t>
      </w:r>
      <w:proofErr w:type="spellEnd"/>
      <w:r w:rsidR="00BE3883">
        <w:rPr>
          <w:rFonts w:ascii="Palatino Linotype" w:hAnsi="Palatino Linotype" w:cs="Arial"/>
        </w:rPr>
        <w:t xml:space="preserve"> Plus 96well RT PCR</w:t>
      </w:r>
      <w:r w:rsidR="00A340C3" w:rsidRPr="00BE3883">
        <w:rPr>
          <w:rFonts w:ascii="Palatino Linotype" w:hAnsi="Palatino Linotype" w:cs="Arial"/>
        </w:rPr>
        <w:t xml:space="preserve"> s</w:t>
      </w:r>
      <w:r w:rsidR="000372CA" w:rsidRPr="00BE3883">
        <w:rPr>
          <w:rFonts w:ascii="Palatino Linotype" w:hAnsi="Palatino Linotype" w:cs="Arial"/>
        </w:rPr>
        <w:t>ystem</w:t>
      </w:r>
    </w:p>
    <w:p w14:paraId="7E28943F" w14:textId="77777777" w:rsidR="00D17FD5" w:rsidRPr="00BB2ECC" w:rsidRDefault="00D17FD5" w:rsidP="00BB2ECC">
      <w:pPr>
        <w:pStyle w:val="ListParagraph"/>
        <w:numPr>
          <w:ilvl w:val="1"/>
          <w:numId w:val="13"/>
        </w:numPr>
        <w:spacing w:after="0" w:line="360" w:lineRule="auto"/>
        <w:rPr>
          <w:rFonts w:ascii="Palatino Linotype" w:hAnsi="Palatino Linotype" w:cs="Arial"/>
        </w:rPr>
      </w:pPr>
      <w:r w:rsidRPr="00BB2ECC">
        <w:rPr>
          <w:rFonts w:ascii="Palatino Linotype" w:hAnsi="Palatino Linotype" w:cs="Arial"/>
        </w:rPr>
        <w:t xml:space="preserve">Anton Parr </w:t>
      </w:r>
      <w:proofErr w:type="spellStart"/>
      <w:r w:rsidRPr="00BB2ECC">
        <w:rPr>
          <w:rFonts w:ascii="Palatino Linotype" w:hAnsi="Palatino Linotype" w:cs="Arial"/>
        </w:rPr>
        <w:t>SurPASS</w:t>
      </w:r>
      <w:proofErr w:type="spellEnd"/>
      <w:r w:rsidRPr="00BB2ECC">
        <w:rPr>
          <w:rFonts w:ascii="Palatino Linotype" w:hAnsi="Palatino Linotype" w:cs="Arial"/>
        </w:rPr>
        <w:t xml:space="preserve"> </w:t>
      </w:r>
      <w:proofErr w:type="spellStart"/>
      <w:r w:rsidRPr="00BB2ECC">
        <w:rPr>
          <w:rFonts w:ascii="Palatino Linotype" w:hAnsi="Palatino Linotype" w:cs="Arial"/>
        </w:rPr>
        <w:t>electrokinetic</w:t>
      </w:r>
      <w:proofErr w:type="spellEnd"/>
      <w:r w:rsidRPr="00BB2ECC">
        <w:rPr>
          <w:rFonts w:ascii="Palatino Linotype" w:hAnsi="Palatino Linotype" w:cs="Arial"/>
        </w:rPr>
        <w:t xml:space="preserve"> analyzer</w:t>
      </w:r>
    </w:p>
    <w:p w14:paraId="75CC39CE" w14:textId="77777777" w:rsidR="0057005F" w:rsidRPr="00BB2ECC" w:rsidRDefault="0057005F"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Analytik</w:t>
      </w:r>
      <w:proofErr w:type="spellEnd"/>
      <w:r w:rsidRPr="00BB2ECC">
        <w:rPr>
          <w:rFonts w:ascii="Palatino Linotype" w:hAnsi="Palatino Linotype" w:cs="Arial"/>
        </w:rPr>
        <w:t xml:space="preserve"> Jena multiX2500 </w:t>
      </w:r>
      <w:proofErr w:type="spellStart"/>
      <w:r w:rsidRPr="00BB2ECC">
        <w:rPr>
          <w:rFonts w:ascii="Palatino Linotype" w:hAnsi="Palatino Linotype" w:cs="Arial"/>
        </w:rPr>
        <w:t>adsorbable</w:t>
      </w:r>
      <w:proofErr w:type="spellEnd"/>
      <w:r w:rsidRPr="00BB2ECC">
        <w:rPr>
          <w:rFonts w:ascii="Palatino Linotype" w:hAnsi="Palatino Linotype" w:cs="Arial"/>
        </w:rPr>
        <w:t xml:space="preserve"> organic carbon </w:t>
      </w:r>
      <w:r w:rsidR="008E3565" w:rsidRPr="00BB2ECC">
        <w:rPr>
          <w:rFonts w:ascii="Palatino Linotype" w:hAnsi="Palatino Linotype" w:cs="Arial"/>
        </w:rPr>
        <w:t xml:space="preserve">(AOX) </w:t>
      </w:r>
      <w:r w:rsidRPr="00BB2ECC">
        <w:rPr>
          <w:rFonts w:ascii="Palatino Linotype" w:hAnsi="Palatino Linotype" w:cs="Arial"/>
        </w:rPr>
        <w:t>analyzer with APU2 adsorption module</w:t>
      </w:r>
    </w:p>
    <w:p w14:paraId="36D29D08" w14:textId="77777777" w:rsidR="005E55DA" w:rsidRPr="00BB2ECC" w:rsidRDefault="005E55DA"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BioRad</w:t>
      </w:r>
      <w:proofErr w:type="spellEnd"/>
      <w:r w:rsidRPr="00BB2ECC">
        <w:rPr>
          <w:rFonts w:ascii="Palatino Linotype" w:hAnsi="Palatino Linotype" w:cs="Arial"/>
        </w:rPr>
        <w:t xml:space="preserve"> Gel </w:t>
      </w:r>
      <w:proofErr w:type="spellStart"/>
      <w:r w:rsidRPr="00BB2ECC">
        <w:rPr>
          <w:rFonts w:ascii="Palatino Linotype" w:hAnsi="Palatino Linotype" w:cs="Arial"/>
        </w:rPr>
        <w:t>DocXR</w:t>
      </w:r>
      <w:proofErr w:type="spellEnd"/>
    </w:p>
    <w:p w14:paraId="48DF05DC" w14:textId="77777777" w:rsidR="000372CA" w:rsidRPr="00BB2ECC" w:rsidRDefault="00A340C3" w:rsidP="00BB2ECC">
      <w:pPr>
        <w:pStyle w:val="ListParagraph"/>
        <w:numPr>
          <w:ilvl w:val="1"/>
          <w:numId w:val="13"/>
        </w:numPr>
        <w:spacing w:after="0" w:line="360" w:lineRule="auto"/>
        <w:rPr>
          <w:rFonts w:ascii="Palatino Linotype" w:hAnsi="Palatino Linotype" w:cs="Arial"/>
        </w:rPr>
      </w:pPr>
      <w:r w:rsidRPr="00BB2ECC">
        <w:rPr>
          <w:rFonts w:ascii="Palatino Linotype" w:hAnsi="Palatino Linotype" w:cs="Arial"/>
        </w:rPr>
        <w:t>Brookhaven Instruments 90Plus p</w:t>
      </w:r>
      <w:r w:rsidR="000372CA" w:rsidRPr="00BB2ECC">
        <w:rPr>
          <w:rFonts w:ascii="Palatino Linotype" w:hAnsi="Palatino Linotype" w:cs="Arial"/>
        </w:rPr>
        <w:t xml:space="preserve">article analyzer with </w:t>
      </w:r>
      <w:proofErr w:type="spellStart"/>
      <w:r w:rsidR="000372CA" w:rsidRPr="00BB2ECC">
        <w:rPr>
          <w:rFonts w:ascii="Palatino Linotype" w:hAnsi="Palatino Linotype" w:cs="Arial"/>
        </w:rPr>
        <w:t>ZetaPALS</w:t>
      </w:r>
      <w:proofErr w:type="spellEnd"/>
      <w:r w:rsidR="000372CA" w:rsidRPr="00BB2ECC">
        <w:rPr>
          <w:rFonts w:ascii="Palatino Linotype" w:hAnsi="Palatino Linotype" w:cs="Arial"/>
        </w:rPr>
        <w:t xml:space="preserve"> and </w:t>
      </w:r>
      <w:proofErr w:type="spellStart"/>
      <w:r w:rsidR="000372CA" w:rsidRPr="00BB2ECC">
        <w:rPr>
          <w:rFonts w:ascii="Palatino Linotype" w:hAnsi="Palatino Linotype" w:cs="Arial"/>
        </w:rPr>
        <w:t>ZetaPlus</w:t>
      </w:r>
      <w:proofErr w:type="spellEnd"/>
      <w:r w:rsidR="0057005F" w:rsidRPr="00BB2ECC">
        <w:rPr>
          <w:rFonts w:ascii="Palatino Linotype" w:hAnsi="Palatino Linotype" w:cs="Arial"/>
        </w:rPr>
        <w:t xml:space="preserve">; </w:t>
      </w:r>
      <w:proofErr w:type="spellStart"/>
      <w:r w:rsidR="0057005F" w:rsidRPr="00BB2ECC">
        <w:rPr>
          <w:rFonts w:ascii="Palatino Linotype" w:hAnsi="Palatino Linotype" w:cs="Arial"/>
        </w:rPr>
        <w:t>autotitrator</w:t>
      </w:r>
      <w:proofErr w:type="spellEnd"/>
    </w:p>
    <w:p w14:paraId="2EF0AD7A" w14:textId="77777777" w:rsidR="000372CA" w:rsidRPr="00BB2ECC" w:rsidRDefault="00A340C3"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Dionex</w:t>
      </w:r>
      <w:proofErr w:type="spellEnd"/>
      <w:r w:rsidRPr="00BB2ECC">
        <w:rPr>
          <w:rFonts w:ascii="Palatino Linotype" w:hAnsi="Palatino Linotype" w:cs="Arial"/>
        </w:rPr>
        <w:t xml:space="preserve"> ASE200 accelerated solvent extraction s</w:t>
      </w:r>
      <w:r w:rsidR="000372CA" w:rsidRPr="00BB2ECC">
        <w:rPr>
          <w:rFonts w:ascii="Palatino Linotype" w:hAnsi="Palatino Linotype" w:cs="Arial"/>
        </w:rPr>
        <w:t>ystem</w:t>
      </w:r>
    </w:p>
    <w:p w14:paraId="623BF204" w14:textId="77777777" w:rsidR="005E55DA" w:rsidRPr="00BB2ECC" w:rsidRDefault="00A340C3"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Harshaw</w:t>
      </w:r>
      <w:proofErr w:type="spellEnd"/>
      <w:r w:rsidRPr="00BB2ECC">
        <w:rPr>
          <w:rFonts w:ascii="Palatino Linotype" w:hAnsi="Palatino Linotype" w:cs="Arial"/>
        </w:rPr>
        <w:t xml:space="preserve"> Model 3500 thermo luminescence </w:t>
      </w:r>
      <w:proofErr w:type="spellStart"/>
      <w:r w:rsidRPr="00BB2ECC">
        <w:rPr>
          <w:rFonts w:ascii="Palatino Linotype" w:hAnsi="Palatino Linotype" w:cs="Arial"/>
        </w:rPr>
        <w:t>dosimetry</w:t>
      </w:r>
      <w:proofErr w:type="spellEnd"/>
      <w:r w:rsidRPr="00BB2ECC">
        <w:rPr>
          <w:rFonts w:ascii="Palatino Linotype" w:hAnsi="Palatino Linotype" w:cs="Arial"/>
        </w:rPr>
        <w:t xml:space="preserve"> s</w:t>
      </w:r>
      <w:r w:rsidR="00996371" w:rsidRPr="00BB2ECC">
        <w:rPr>
          <w:rFonts w:ascii="Palatino Linotype" w:hAnsi="Palatino Linotype" w:cs="Arial"/>
        </w:rPr>
        <w:t>ystem</w:t>
      </w:r>
    </w:p>
    <w:p w14:paraId="30C07558" w14:textId="77777777" w:rsidR="005E55DA" w:rsidRPr="00BB2ECC" w:rsidRDefault="005E55DA"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Jenapol</w:t>
      </w:r>
      <w:proofErr w:type="spellEnd"/>
      <w:r w:rsidRPr="00BB2ECC">
        <w:rPr>
          <w:rFonts w:ascii="Palatino Linotype" w:hAnsi="Palatino Linotype" w:cs="Arial"/>
        </w:rPr>
        <w:t xml:space="preserve"> U petrographic microscope</w:t>
      </w:r>
    </w:p>
    <w:p w14:paraId="62628E67" w14:textId="77777777" w:rsidR="0057005F" w:rsidRPr="00BB2ECC" w:rsidRDefault="0057005F"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Kruss</w:t>
      </w:r>
      <w:proofErr w:type="spellEnd"/>
      <w:r w:rsidRPr="00BB2ECC">
        <w:rPr>
          <w:rFonts w:ascii="Palatino Linotype" w:hAnsi="Palatino Linotype" w:cs="Arial"/>
        </w:rPr>
        <w:t xml:space="preserve"> contact angle measurement system (for drop shape analysis)</w:t>
      </w:r>
    </w:p>
    <w:p w14:paraId="79FDF2A9" w14:textId="77777777" w:rsidR="00996371" w:rsidRPr="00BB2ECC" w:rsidRDefault="00A340C3"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Microbics</w:t>
      </w:r>
      <w:proofErr w:type="spellEnd"/>
      <w:r w:rsidRPr="00BB2ECC">
        <w:rPr>
          <w:rFonts w:ascii="Palatino Linotype" w:hAnsi="Palatino Linotype" w:cs="Arial"/>
        </w:rPr>
        <w:t xml:space="preserve"> M500 toxicity a</w:t>
      </w:r>
      <w:r w:rsidR="00996371" w:rsidRPr="00BB2ECC">
        <w:rPr>
          <w:rFonts w:ascii="Palatino Linotype" w:hAnsi="Palatino Linotype" w:cs="Arial"/>
        </w:rPr>
        <w:t>nalyzer</w:t>
      </w:r>
    </w:p>
    <w:p w14:paraId="1E533728" w14:textId="77777777" w:rsidR="00996371" w:rsidRPr="00BB2ECC" w:rsidRDefault="00CA3707"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Micromerit</w:t>
      </w:r>
      <w:r w:rsidR="00A340C3" w:rsidRPr="00BB2ECC">
        <w:rPr>
          <w:rFonts w:ascii="Palatino Linotype" w:hAnsi="Palatino Linotype" w:cs="Arial"/>
        </w:rPr>
        <w:t>ics</w:t>
      </w:r>
      <w:proofErr w:type="spellEnd"/>
      <w:r w:rsidR="00A340C3" w:rsidRPr="00BB2ECC">
        <w:rPr>
          <w:rFonts w:ascii="Palatino Linotype" w:hAnsi="Palatino Linotype" w:cs="Arial"/>
        </w:rPr>
        <w:t xml:space="preserve"> ASAP2010</w:t>
      </w:r>
      <w:r w:rsidR="0057005F" w:rsidRPr="00BB2ECC">
        <w:rPr>
          <w:rFonts w:ascii="Palatino Linotype" w:hAnsi="Palatino Linotype" w:cs="Arial"/>
        </w:rPr>
        <w:t xml:space="preserve"> and ASAP</w:t>
      </w:r>
      <w:r w:rsidR="00E31C2E" w:rsidRPr="00BB2ECC">
        <w:rPr>
          <w:rFonts w:ascii="Palatino Linotype" w:hAnsi="Palatino Linotype" w:cs="Arial"/>
        </w:rPr>
        <w:t>2020</w:t>
      </w:r>
      <w:r w:rsidR="00A340C3" w:rsidRPr="00BB2ECC">
        <w:rPr>
          <w:rFonts w:ascii="Palatino Linotype" w:hAnsi="Palatino Linotype" w:cs="Arial"/>
        </w:rPr>
        <w:t xml:space="preserve"> </w:t>
      </w:r>
      <w:proofErr w:type="spellStart"/>
      <w:r w:rsidR="00E31C2E" w:rsidRPr="00BB2ECC">
        <w:rPr>
          <w:rFonts w:ascii="Palatino Linotype" w:hAnsi="Palatino Linotype" w:cs="Arial"/>
        </w:rPr>
        <w:t>physisorption</w:t>
      </w:r>
      <w:proofErr w:type="spellEnd"/>
      <w:r w:rsidR="003A2F1B" w:rsidRPr="00BB2ECC">
        <w:rPr>
          <w:rFonts w:ascii="Palatino Linotype" w:hAnsi="Palatino Linotype" w:cs="Arial"/>
        </w:rPr>
        <w:t xml:space="preserve"> (surface area and pore size distribution determinations)</w:t>
      </w:r>
      <w:r w:rsidR="00A340C3" w:rsidRPr="00BB2ECC">
        <w:rPr>
          <w:rFonts w:ascii="Palatino Linotype" w:hAnsi="Palatino Linotype" w:cs="Arial"/>
        </w:rPr>
        <w:t xml:space="preserve"> a</w:t>
      </w:r>
      <w:r w:rsidR="00996371" w:rsidRPr="00BB2ECC">
        <w:rPr>
          <w:rFonts w:ascii="Palatino Linotype" w:hAnsi="Palatino Linotype" w:cs="Arial"/>
        </w:rPr>
        <w:t>nalyzer</w:t>
      </w:r>
      <w:r w:rsidR="00E31C2E" w:rsidRPr="00BB2ECC">
        <w:rPr>
          <w:rFonts w:ascii="Palatino Linotype" w:hAnsi="Palatino Linotype" w:cs="Arial"/>
        </w:rPr>
        <w:t>s</w:t>
      </w:r>
      <w:r w:rsidR="00A340C3" w:rsidRPr="00BB2ECC">
        <w:rPr>
          <w:rFonts w:ascii="Palatino Linotype" w:hAnsi="Palatino Linotype" w:cs="Arial"/>
        </w:rPr>
        <w:t xml:space="preserve"> with c</w:t>
      </w:r>
      <w:r w:rsidR="005E55DA" w:rsidRPr="00BB2ECC">
        <w:rPr>
          <w:rFonts w:ascii="Palatino Linotype" w:hAnsi="Palatino Linotype" w:cs="Arial"/>
        </w:rPr>
        <w:t>hemisorption capabilities</w:t>
      </w:r>
    </w:p>
    <w:p w14:paraId="7977B373" w14:textId="77777777" w:rsidR="00996371" w:rsidRPr="00BB2ECC" w:rsidRDefault="00996371"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Metrohm</w:t>
      </w:r>
      <w:proofErr w:type="spellEnd"/>
      <w:r w:rsidRPr="00BB2ECC">
        <w:rPr>
          <w:rFonts w:ascii="Palatino Linotype" w:hAnsi="Palatino Linotype" w:cs="Arial"/>
        </w:rPr>
        <w:t xml:space="preserve"> 836 </w:t>
      </w:r>
      <w:proofErr w:type="spellStart"/>
      <w:r w:rsidRPr="00BB2ECC">
        <w:rPr>
          <w:rFonts w:ascii="Palatino Linotype" w:hAnsi="Palatino Linotype" w:cs="Arial"/>
        </w:rPr>
        <w:t>Titrando</w:t>
      </w:r>
      <w:proofErr w:type="spellEnd"/>
      <w:r w:rsidRPr="00BB2ECC">
        <w:rPr>
          <w:rFonts w:ascii="Palatino Linotype" w:hAnsi="Palatino Linotype" w:cs="Arial"/>
        </w:rPr>
        <w:t xml:space="preserve"> computer controlled titration system</w:t>
      </w:r>
    </w:p>
    <w:p w14:paraId="002C2C48" w14:textId="77777777" w:rsidR="005E55DA" w:rsidRPr="00BB2ECC" w:rsidRDefault="00A340C3" w:rsidP="00BB2ECC">
      <w:pPr>
        <w:pStyle w:val="ListParagraph"/>
        <w:numPr>
          <w:ilvl w:val="1"/>
          <w:numId w:val="13"/>
        </w:numPr>
        <w:spacing w:after="0" w:line="360" w:lineRule="auto"/>
        <w:rPr>
          <w:rFonts w:ascii="Palatino Linotype" w:hAnsi="Palatino Linotype" w:cs="Arial"/>
        </w:rPr>
      </w:pPr>
      <w:r w:rsidRPr="00BB2ECC">
        <w:rPr>
          <w:rFonts w:ascii="Palatino Linotype" w:hAnsi="Palatino Linotype" w:cs="Arial"/>
        </w:rPr>
        <w:t>Misc. aquifer testing e</w:t>
      </w:r>
      <w:r w:rsidR="005E55DA" w:rsidRPr="00BB2ECC">
        <w:rPr>
          <w:rFonts w:ascii="Palatino Linotype" w:hAnsi="Palatino Linotype" w:cs="Arial"/>
        </w:rPr>
        <w:t>quipment</w:t>
      </w:r>
    </w:p>
    <w:p w14:paraId="39AB700B" w14:textId="77777777" w:rsidR="007D632B" w:rsidRPr="00597D18" w:rsidRDefault="005E55DA" w:rsidP="00597D18">
      <w:pPr>
        <w:pStyle w:val="ListParagraph"/>
        <w:numPr>
          <w:ilvl w:val="1"/>
          <w:numId w:val="13"/>
        </w:numPr>
        <w:spacing w:after="0" w:line="360" w:lineRule="auto"/>
        <w:rPr>
          <w:rFonts w:ascii="Palatino Linotype" w:hAnsi="Palatino Linotype" w:cs="Arial"/>
        </w:rPr>
      </w:pPr>
      <w:r w:rsidRPr="00BB2ECC">
        <w:rPr>
          <w:rFonts w:ascii="Palatino Linotype" w:hAnsi="Palatino Linotype" w:cs="Arial"/>
        </w:rPr>
        <w:t>Model MP4</w:t>
      </w:r>
      <w:r w:rsidR="00A340C3" w:rsidRPr="00BB2ECC">
        <w:rPr>
          <w:rFonts w:ascii="Palatino Linotype" w:hAnsi="Palatino Linotype" w:cs="Arial"/>
        </w:rPr>
        <w:t xml:space="preserve">01 electronic field gas </w:t>
      </w:r>
      <w:proofErr w:type="spellStart"/>
      <w:r w:rsidR="00D17FD5" w:rsidRPr="00BB2ECC">
        <w:rPr>
          <w:rFonts w:ascii="Palatino Linotype" w:hAnsi="Palatino Linotype" w:cs="Arial"/>
        </w:rPr>
        <w:t>p</w:t>
      </w:r>
      <w:r w:rsidR="000372CA" w:rsidRPr="00BB2ECC">
        <w:rPr>
          <w:rFonts w:ascii="Palatino Linotype" w:hAnsi="Palatino Linotype" w:cs="Arial"/>
        </w:rPr>
        <w:t>ermeame</w:t>
      </w:r>
      <w:r w:rsidRPr="00BB2ECC">
        <w:rPr>
          <w:rFonts w:ascii="Palatino Linotype" w:hAnsi="Palatino Linotype" w:cs="Arial"/>
        </w:rPr>
        <w:t>ter</w:t>
      </w:r>
      <w:proofErr w:type="spellEnd"/>
    </w:p>
    <w:p w14:paraId="00F61E15" w14:textId="77777777" w:rsidR="005E55DA" w:rsidRPr="00BB2ECC" w:rsidRDefault="005E55DA" w:rsidP="00BB2ECC">
      <w:pPr>
        <w:pStyle w:val="ListParagraph"/>
        <w:numPr>
          <w:ilvl w:val="1"/>
          <w:numId w:val="13"/>
        </w:numPr>
        <w:spacing w:after="0" w:line="360" w:lineRule="auto"/>
        <w:rPr>
          <w:rFonts w:ascii="Palatino Linotype" w:hAnsi="Palatino Linotype" w:cs="Arial"/>
        </w:rPr>
      </w:pPr>
      <w:r w:rsidRPr="00BB2ECC">
        <w:rPr>
          <w:rFonts w:ascii="Palatino Linotype" w:hAnsi="Palatino Linotype" w:cs="Arial"/>
        </w:rPr>
        <w:t>Pe</w:t>
      </w:r>
      <w:r w:rsidR="00A340C3" w:rsidRPr="00BB2ECC">
        <w:rPr>
          <w:rFonts w:ascii="Palatino Linotype" w:hAnsi="Palatino Linotype" w:cs="Arial"/>
        </w:rPr>
        <w:t>rkin Elmer Model C653 f</w:t>
      </w:r>
      <w:r w:rsidR="000372CA" w:rsidRPr="00BB2ECC">
        <w:rPr>
          <w:rFonts w:ascii="Palatino Linotype" w:hAnsi="Palatino Linotype" w:cs="Arial"/>
        </w:rPr>
        <w:t>lorescence</w:t>
      </w:r>
      <w:r w:rsidR="00A340C3" w:rsidRPr="00BB2ECC">
        <w:rPr>
          <w:rFonts w:ascii="Palatino Linotype" w:hAnsi="Palatino Linotype" w:cs="Arial"/>
        </w:rPr>
        <w:t xml:space="preserve"> s</w:t>
      </w:r>
      <w:r w:rsidRPr="00BB2ECC">
        <w:rPr>
          <w:rFonts w:ascii="Palatino Linotype" w:hAnsi="Palatino Linotype" w:cs="Arial"/>
        </w:rPr>
        <w:t>pectrometer</w:t>
      </w:r>
    </w:p>
    <w:p w14:paraId="7CECC372" w14:textId="77777777" w:rsidR="000372CA" w:rsidRPr="00053BEF" w:rsidRDefault="00A340C3" w:rsidP="00BB2ECC">
      <w:pPr>
        <w:pStyle w:val="ListParagraph"/>
        <w:numPr>
          <w:ilvl w:val="1"/>
          <w:numId w:val="13"/>
        </w:numPr>
        <w:spacing w:after="0" w:line="360" w:lineRule="auto"/>
        <w:rPr>
          <w:rFonts w:ascii="Palatino Linotype" w:hAnsi="Palatino Linotype" w:cs="Arial"/>
        </w:rPr>
      </w:pPr>
      <w:r w:rsidRPr="00053BEF">
        <w:rPr>
          <w:rFonts w:ascii="Palatino Linotype" w:hAnsi="Palatino Linotype" w:cs="Arial"/>
        </w:rPr>
        <w:t>Perkin Elmer Optima 3100RL inductively coupled plasma-optical e</w:t>
      </w:r>
      <w:r w:rsidR="000372CA" w:rsidRPr="00053BEF">
        <w:rPr>
          <w:rFonts w:ascii="Palatino Linotype" w:hAnsi="Palatino Linotype" w:cs="Arial"/>
        </w:rPr>
        <w:t>mission</w:t>
      </w:r>
      <w:r w:rsidR="00053BEF">
        <w:rPr>
          <w:rFonts w:ascii="Palatino Linotype" w:hAnsi="Palatino Linotype" w:cs="Arial"/>
        </w:rPr>
        <w:t xml:space="preserve"> </w:t>
      </w:r>
      <w:r w:rsidRPr="00053BEF">
        <w:rPr>
          <w:rFonts w:ascii="Palatino Linotype" w:hAnsi="Palatino Linotype" w:cs="Arial"/>
        </w:rPr>
        <w:t>s</w:t>
      </w:r>
      <w:r w:rsidR="000372CA" w:rsidRPr="00053BEF">
        <w:rPr>
          <w:rFonts w:ascii="Palatino Linotype" w:hAnsi="Palatino Linotype" w:cs="Arial"/>
        </w:rPr>
        <w:t>pectromet</w:t>
      </w:r>
      <w:r w:rsidRPr="00053BEF">
        <w:rPr>
          <w:rFonts w:ascii="Palatino Linotype" w:hAnsi="Palatino Linotype" w:cs="Arial"/>
        </w:rPr>
        <w:t xml:space="preserve">er (ICP-OES) with </w:t>
      </w:r>
      <w:proofErr w:type="spellStart"/>
      <w:r w:rsidRPr="00053BEF">
        <w:rPr>
          <w:rFonts w:ascii="Palatino Linotype" w:hAnsi="Palatino Linotype" w:cs="Arial"/>
        </w:rPr>
        <w:t>autosampler</w:t>
      </w:r>
      <w:proofErr w:type="spellEnd"/>
      <w:r w:rsidRPr="00053BEF">
        <w:rPr>
          <w:rFonts w:ascii="Palatino Linotype" w:hAnsi="Palatino Linotype" w:cs="Arial"/>
        </w:rPr>
        <w:t xml:space="preserve"> (r</w:t>
      </w:r>
      <w:r w:rsidR="000372CA" w:rsidRPr="00053BEF">
        <w:rPr>
          <w:rFonts w:ascii="Palatino Linotype" w:hAnsi="Palatino Linotype" w:cs="Arial"/>
        </w:rPr>
        <w:t>adial view, UV only)</w:t>
      </w:r>
    </w:p>
    <w:p w14:paraId="2212F8FC" w14:textId="77777777" w:rsidR="00996371" w:rsidRPr="00BB2ECC" w:rsidRDefault="00996371" w:rsidP="00BB2ECC">
      <w:pPr>
        <w:pStyle w:val="ListParagraph"/>
        <w:numPr>
          <w:ilvl w:val="1"/>
          <w:numId w:val="13"/>
        </w:numPr>
        <w:spacing w:after="0" w:line="360" w:lineRule="auto"/>
        <w:rPr>
          <w:rFonts w:ascii="Palatino Linotype" w:hAnsi="Palatino Linotype" w:cs="Arial"/>
        </w:rPr>
      </w:pPr>
      <w:r w:rsidRPr="00BB2ECC">
        <w:rPr>
          <w:rFonts w:ascii="Palatino Linotype" w:hAnsi="Palatino Linotype" w:cs="Arial"/>
        </w:rPr>
        <w:lastRenderedPageBreak/>
        <w:t xml:space="preserve">Thales </w:t>
      </w:r>
      <w:proofErr w:type="spellStart"/>
      <w:r w:rsidRPr="00BB2ECC">
        <w:rPr>
          <w:rFonts w:ascii="Palatino Linotype" w:hAnsi="Palatino Linotype" w:cs="Arial"/>
        </w:rPr>
        <w:t>ProMark</w:t>
      </w:r>
      <w:proofErr w:type="spellEnd"/>
      <w:r w:rsidRPr="00BB2ECC">
        <w:rPr>
          <w:rFonts w:ascii="Palatino Linotype" w:hAnsi="Palatino Linotype" w:cs="Arial"/>
        </w:rPr>
        <w:t xml:space="preserve"> III differential GPS receivers</w:t>
      </w:r>
    </w:p>
    <w:p w14:paraId="4CE69145" w14:textId="77777777" w:rsidR="005E55DA" w:rsidRPr="00BB2ECC" w:rsidRDefault="005E55DA" w:rsidP="00BB2ECC">
      <w:pPr>
        <w:pStyle w:val="ListParagraph"/>
        <w:numPr>
          <w:ilvl w:val="1"/>
          <w:numId w:val="13"/>
        </w:numPr>
        <w:spacing w:after="0" w:line="360" w:lineRule="auto"/>
        <w:rPr>
          <w:rFonts w:ascii="Palatino Linotype" w:hAnsi="Palatino Linotype" w:cs="Arial"/>
        </w:rPr>
      </w:pPr>
      <w:r w:rsidRPr="00BB2ECC">
        <w:rPr>
          <w:rFonts w:ascii="Palatino Linotype" w:hAnsi="Palatino Linotype" w:cs="Arial"/>
        </w:rPr>
        <w:t>Thermo IC</w:t>
      </w:r>
      <w:r w:rsidR="006859E8" w:rsidRPr="00BB2ECC">
        <w:rPr>
          <w:rFonts w:ascii="Palatino Linotype" w:hAnsi="Palatino Linotype" w:cs="Arial"/>
        </w:rPr>
        <w:t xml:space="preserve">P-Mass Spectrometer X Series II with </w:t>
      </w:r>
      <w:proofErr w:type="spellStart"/>
      <w:r w:rsidR="006859E8" w:rsidRPr="00BB2ECC">
        <w:rPr>
          <w:rFonts w:ascii="Palatino Linotype" w:hAnsi="Palatino Linotype" w:cs="Arial"/>
        </w:rPr>
        <w:t>autosampler</w:t>
      </w:r>
      <w:proofErr w:type="spellEnd"/>
    </w:p>
    <w:p w14:paraId="445FE6F9" w14:textId="77777777" w:rsidR="001D65E7" w:rsidRPr="00BB2ECC" w:rsidRDefault="001D65E7" w:rsidP="00BB2ECC">
      <w:pPr>
        <w:pStyle w:val="ListParagraph"/>
        <w:numPr>
          <w:ilvl w:val="1"/>
          <w:numId w:val="13"/>
        </w:numPr>
        <w:spacing w:after="0" w:line="360" w:lineRule="auto"/>
        <w:rPr>
          <w:rFonts w:ascii="Palatino Linotype" w:hAnsi="Palatino Linotype" w:cs="Arial"/>
        </w:rPr>
      </w:pPr>
      <w:r w:rsidRPr="00BB2ECC">
        <w:rPr>
          <w:rFonts w:ascii="Palatino Linotype" w:hAnsi="Palatino Linotype" w:cs="Arial"/>
        </w:rPr>
        <w:t>Thermo Nicolet FTIR spectrometer</w:t>
      </w:r>
    </w:p>
    <w:p w14:paraId="2E2CAF4E" w14:textId="77777777" w:rsidR="00996371" w:rsidRPr="00BB2ECC" w:rsidRDefault="00996371"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Widco</w:t>
      </w:r>
      <w:proofErr w:type="spellEnd"/>
      <w:r w:rsidRPr="00BB2ECC">
        <w:rPr>
          <w:rFonts w:ascii="Palatino Linotype" w:hAnsi="Palatino Linotype" w:cs="Arial"/>
        </w:rPr>
        <w:t xml:space="preserve"> model 1500 well logger</w:t>
      </w:r>
    </w:p>
    <w:p w14:paraId="034E1CCE" w14:textId="77777777" w:rsidR="005F26A4" w:rsidRPr="00BB2ECC" w:rsidRDefault="00A340C3" w:rsidP="00BB2ECC">
      <w:pPr>
        <w:pStyle w:val="ListParagraph"/>
        <w:numPr>
          <w:ilvl w:val="1"/>
          <w:numId w:val="13"/>
        </w:numPr>
        <w:spacing w:after="0" w:line="360" w:lineRule="auto"/>
        <w:rPr>
          <w:rFonts w:ascii="Palatino Linotype" w:hAnsi="Palatino Linotype" w:cs="Arial"/>
        </w:rPr>
      </w:pPr>
      <w:proofErr w:type="spellStart"/>
      <w:r w:rsidRPr="00BB2ECC">
        <w:rPr>
          <w:rFonts w:ascii="Palatino Linotype" w:hAnsi="Palatino Linotype" w:cs="Arial"/>
        </w:rPr>
        <w:t>Virtis</w:t>
      </w:r>
      <w:proofErr w:type="spellEnd"/>
      <w:r w:rsidRPr="00BB2ECC">
        <w:rPr>
          <w:rFonts w:ascii="Palatino Linotype" w:hAnsi="Palatino Linotype" w:cs="Arial"/>
        </w:rPr>
        <w:t xml:space="preserve"> bench top 6K freeze d</w:t>
      </w:r>
      <w:r w:rsidR="005F26A4" w:rsidRPr="00BB2ECC">
        <w:rPr>
          <w:rFonts w:ascii="Palatino Linotype" w:hAnsi="Palatino Linotype" w:cs="Arial"/>
        </w:rPr>
        <w:t>ryer</w:t>
      </w:r>
    </w:p>
    <w:p w14:paraId="66B3B9AA" w14:textId="77777777" w:rsidR="00F06A80" w:rsidRPr="00BB2ECC" w:rsidRDefault="00A340C3" w:rsidP="00BB2ECC">
      <w:pPr>
        <w:pStyle w:val="ListParagraph"/>
        <w:numPr>
          <w:ilvl w:val="1"/>
          <w:numId w:val="13"/>
        </w:numPr>
        <w:spacing w:after="0" w:line="360" w:lineRule="auto"/>
        <w:rPr>
          <w:rFonts w:ascii="Palatino Linotype" w:hAnsi="Palatino Linotype" w:cs="Arial"/>
        </w:rPr>
      </w:pPr>
      <w:r w:rsidRPr="00BB2ECC">
        <w:rPr>
          <w:rFonts w:ascii="Palatino Linotype" w:hAnsi="Palatino Linotype" w:cs="Arial"/>
        </w:rPr>
        <w:t>Zeiss Model AXIOSKOP 2 research fluorescence m</w:t>
      </w:r>
      <w:r w:rsidR="005E55DA" w:rsidRPr="00BB2ECC">
        <w:rPr>
          <w:rFonts w:ascii="Palatino Linotype" w:hAnsi="Palatino Linotype" w:cs="Arial"/>
        </w:rPr>
        <w:t>icroscope</w:t>
      </w:r>
    </w:p>
    <w:p w14:paraId="17E69CC2" w14:textId="77777777" w:rsidR="00C03670" w:rsidRPr="00C03670" w:rsidRDefault="00C03670" w:rsidP="00BB2ECC">
      <w:pPr>
        <w:spacing w:after="0" w:line="360" w:lineRule="auto"/>
        <w:ind w:firstLine="720"/>
        <w:jc w:val="both"/>
        <w:rPr>
          <w:rFonts w:ascii="Palatino Linotype" w:hAnsi="Palatino Linotype"/>
          <w:b/>
        </w:rPr>
      </w:pPr>
      <w:r w:rsidRPr="00C03670">
        <w:rPr>
          <w:rFonts w:ascii="Palatino Linotype" w:hAnsi="Palatino Linotype"/>
          <w:b/>
          <w:u w:val="single"/>
        </w:rPr>
        <w:t>Radon Detection</w:t>
      </w:r>
      <w:r w:rsidRPr="00C03670">
        <w:rPr>
          <w:rFonts w:ascii="Palatino Linotype" w:hAnsi="Palatino Linotype"/>
          <w:b/>
        </w:rPr>
        <w:t xml:space="preserve">: </w:t>
      </w:r>
    </w:p>
    <w:p w14:paraId="05187B79" w14:textId="77777777" w:rsidR="00C03670" w:rsidRPr="00C03670" w:rsidRDefault="00C03670" w:rsidP="00C03670">
      <w:pPr>
        <w:pStyle w:val="ListParagraph"/>
        <w:numPr>
          <w:ilvl w:val="0"/>
          <w:numId w:val="22"/>
        </w:numPr>
        <w:spacing w:after="0" w:line="360" w:lineRule="auto"/>
        <w:jc w:val="both"/>
        <w:rPr>
          <w:rFonts w:ascii="Palatino Linotype" w:hAnsi="Palatino Linotype" w:cs="Arial"/>
        </w:rPr>
      </w:pPr>
      <w:r w:rsidRPr="00C03670">
        <w:rPr>
          <w:rFonts w:ascii="Palatino Linotype" w:hAnsi="Palatino Linotype"/>
        </w:rPr>
        <w:t xml:space="preserve">A </w:t>
      </w:r>
      <w:proofErr w:type="spellStart"/>
      <w:r w:rsidRPr="00C03670">
        <w:rPr>
          <w:rFonts w:ascii="Palatino Linotype" w:hAnsi="Palatino Linotype"/>
        </w:rPr>
        <w:t>Niton</w:t>
      </w:r>
      <w:proofErr w:type="spellEnd"/>
      <w:r w:rsidRPr="00C03670">
        <w:rPr>
          <w:rFonts w:ascii="Palatino Linotype" w:hAnsi="Palatino Linotype"/>
        </w:rPr>
        <w:t xml:space="preserve"> RAD 7 Portable radon detector, as well as Electret Radon Monitors/Ionization Chambers</w:t>
      </w:r>
    </w:p>
    <w:p w14:paraId="17457EE4" w14:textId="77777777" w:rsidR="00C03670" w:rsidRDefault="00C03670" w:rsidP="00C03670">
      <w:pPr>
        <w:spacing w:after="0" w:line="360" w:lineRule="auto"/>
        <w:ind w:left="720"/>
        <w:jc w:val="both"/>
        <w:rPr>
          <w:rFonts w:ascii="Palatino Linotype" w:hAnsi="Palatino Linotype" w:cs="Arial"/>
        </w:rPr>
      </w:pPr>
      <w:r w:rsidRPr="00C03670">
        <w:rPr>
          <w:rFonts w:ascii="Palatino Linotype" w:hAnsi="Palatino Linotype" w:cs="Arial"/>
          <w:b/>
          <w:u w:val="single"/>
        </w:rPr>
        <w:t>Scintillation Detectors/Photomultiplier Tube Assemblies</w:t>
      </w:r>
      <w:r w:rsidRPr="00C03670">
        <w:rPr>
          <w:rFonts w:ascii="Palatino Linotype" w:hAnsi="Palatino Linotype" w:cs="Arial"/>
        </w:rPr>
        <w:t xml:space="preserve">: </w:t>
      </w:r>
    </w:p>
    <w:p w14:paraId="6021B191" w14:textId="77777777" w:rsidR="00C03670" w:rsidRPr="00C03670" w:rsidRDefault="00C03670" w:rsidP="00C03670">
      <w:pPr>
        <w:pStyle w:val="ListParagraph"/>
        <w:numPr>
          <w:ilvl w:val="0"/>
          <w:numId w:val="22"/>
        </w:numPr>
        <w:spacing w:after="0" w:line="360" w:lineRule="auto"/>
        <w:jc w:val="both"/>
        <w:rPr>
          <w:rFonts w:ascii="Palatino Linotype" w:hAnsi="Palatino Linotype" w:cs="Arial"/>
        </w:rPr>
      </w:pPr>
      <w:r w:rsidRPr="00C03670">
        <w:rPr>
          <w:rFonts w:ascii="Palatino Linotype" w:hAnsi="Palatino Linotype" w:cs="Arial"/>
        </w:rPr>
        <w:t xml:space="preserve">Numerous </w:t>
      </w:r>
      <w:proofErr w:type="spellStart"/>
      <w:proofErr w:type="gramStart"/>
      <w:r w:rsidRPr="00C03670">
        <w:rPr>
          <w:rFonts w:ascii="Palatino Linotype" w:hAnsi="Palatino Linotype" w:cs="Arial"/>
        </w:rPr>
        <w:t>NaI</w:t>
      </w:r>
      <w:proofErr w:type="spellEnd"/>
      <w:r w:rsidRPr="00C03670">
        <w:rPr>
          <w:rFonts w:ascii="Palatino Linotype" w:hAnsi="Palatino Linotype" w:cs="Arial"/>
        </w:rPr>
        <w:t>(</w:t>
      </w:r>
      <w:proofErr w:type="spellStart"/>
      <w:proofErr w:type="gramEnd"/>
      <w:r w:rsidRPr="00C03670">
        <w:rPr>
          <w:rFonts w:ascii="Palatino Linotype" w:hAnsi="Palatino Linotype" w:cs="Arial"/>
        </w:rPr>
        <w:t>Tl</w:t>
      </w:r>
      <w:proofErr w:type="spellEnd"/>
      <w:r w:rsidRPr="00C03670">
        <w:rPr>
          <w:rFonts w:ascii="Palatino Linotype" w:hAnsi="Palatino Linotype" w:cs="Arial"/>
        </w:rPr>
        <w:t xml:space="preserve">) detectors including </w:t>
      </w:r>
      <w:proofErr w:type="spellStart"/>
      <w:r w:rsidRPr="00C03670">
        <w:rPr>
          <w:rFonts w:ascii="Palatino Linotype" w:hAnsi="Palatino Linotype" w:cs="Arial"/>
        </w:rPr>
        <w:t>Bicron</w:t>
      </w:r>
      <w:proofErr w:type="spellEnd"/>
      <w:r w:rsidRPr="00C03670">
        <w:rPr>
          <w:rFonts w:ascii="Palatino Linotype" w:hAnsi="Palatino Linotype" w:cs="Arial"/>
        </w:rPr>
        <w:t xml:space="preserve"> 2'' x 2'' and 5‖x5‖ </w:t>
      </w:r>
      <w:proofErr w:type="spellStart"/>
      <w:r w:rsidRPr="00C03670">
        <w:rPr>
          <w:rFonts w:ascii="Palatino Linotype" w:hAnsi="Palatino Linotype" w:cs="Arial"/>
        </w:rPr>
        <w:t>NaI</w:t>
      </w:r>
      <w:proofErr w:type="spellEnd"/>
      <w:r w:rsidRPr="00C03670">
        <w:rPr>
          <w:rFonts w:ascii="Palatino Linotype" w:hAnsi="Palatino Linotype" w:cs="Arial"/>
        </w:rPr>
        <w:t>(</w:t>
      </w:r>
      <w:proofErr w:type="spellStart"/>
      <w:r w:rsidRPr="00C03670">
        <w:rPr>
          <w:rFonts w:ascii="Palatino Linotype" w:hAnsi="Palatino Linotype" w:cs="Arial"/>
        </w:rPr>
        <w:t>Tl</w:t>
      </w:r>
      <w:proofErr w:type="spellEnd"/>
      <w:r w:rsidRPr="00C03670">
        <w:rPr>
          <w:rFonts w:ascii="Palatino Linotype" w:hAnsi="Palatino Linotype" w:cs="Arial"/>
        </w:rPr>
        <w:t xml:space="preserve">); </w:t>
      </w:r>
      <w:proofErr w:type="spellStart"/>
      <w:r w:rsidRPr="00C03670">
        <w:rPr>
          <w:rFonts w:ascii="Palatino Linotype" w:hAnsi="Palatino Linotype" w:cs="Arial"/>
        </w:rPr>
        <w:t>Scionix</w:t>
      </w:r>
      <w:proofErr w:type="spellEnd"/>
      <w:r w:rsidRPr="00C03670">
        <w:rPr>
          <w:rFonts w:ascii="Palatino Linotype" w:hAnsi="Palatino Linotype" w:cs="Arial"/>
        </w:rPr>
        <w:t xml:space="preserve"> 3‖ x 3‖ </w:t>
      </w:r>
      <w:proofErr w:type="spellStart"/>
      <w:r w:rsidRPr="00C03670">
        <w:rPr>
          <w:rFonts w:ascii="Palatino Linotype" w:hAnsi="Palatino Linotype" w:cs="Arial"/>
        </w:rPr>
        <w:t>NaI</w:t>
      </w:r>
      <w:proofErr w:type="spellEnd"/>
      <w:r w:rsidRPr="00C03670">
        <w:rPr>
          <w:rFonts w:ascii="Palatino Linotype" w:hAnsi="Palatino Linotype" w:cs="Arial"/>
        </w:rPr>
        <w:t>(</w:t>
      </w:r>
      <w:proofErr w:type="spellStart"/>
      <w:r w:rsidRPr="00C03670">
        <w:rPr>
          <w:rFonts w:ascii="Palatino Linotype" w:hAnsi="Palatino Linotype" w:cs="Arial"/>
        </w:rPr>
        <w:t>Tl</w:t>
      </w:r>
      <w:proofErr w:type="spellEnd"/>
      <w:r w:rsidRPr="00C03670">
        <w:rPr>
          <w:rFonts w:ascii="Palatino Linotype" w:hAnsi="Palatino Linotype" w:cs="Arial"/>
        </w:rPr>
        <w:t xml:space="preserve">); </w:t>
      </w:r>
      <w:proofErr w:type="spellStart"/>
      <w:r w:rsidRPr="00C03670">
        <w:rPr>
          <w:rFonts w:ascii="Palatino Linotype" w:hAnsi="Palatino Linotype" w:cs="Arial"/>
        </w:rPr>
        <w:t>Bicron</w:t>
      </w:r>
      <w:proofErr w:type="spellEnd"/>
      <w:r w:rsidRPr="00C03670">
        <w:rPr>
          <w:rFonts w:ascii="Palatino Linotype" w:hAnsi="Palatino Linotype" w:cs="Arial"/>
        </w:rPr>
        <w:t xml:space="preserve"> CP-792 3" </w:t>
      </w:r>
      <w:proofErr w:type="spellStart"/>
      <w:r w:rsidRPr="00C03670">
        <w:rPr>
          <w:rFonts w:ascii="Palatino Linotype" w:hAnsi="Palatino Linotype" w:cs="Arial"/>
        </w:rPr>
        <w:t>NaI</w:t>
      </w:r>
      <w:proofErr w:type="spellEnd"/>
      <w:r w:rsidRPr="00C03670">
        <w:rPr>
          <w:rFonts w:ascii="Palatino Linotype" w:hAnsi="Palatino Linotype" w:cs="Arial"/>
        </w:rPr>
        <w:t xml:space="preserve"> well. 1.5‖ x 1.5‖ </w:t>
      </w:r>
      <w:proofErr w:type="gramStart"/>
      <w:r w:rsidRPr="00C03670">
        <w:rPr>
          <w:rFonts w:ascii="Palatino Linotype" w:hAnsi="Palatino Linotype" w:cs="Arial"/>
        </w:rPr>
        <w:t>LaBr3(</w:t>
      </w:r>
      <w:proofErr w:type="gramEnd"/>
      <w:r w:rsidRPr="00C03670">
        <w:rPr>
          <w:rFonts w:ascii="Palatino Linotype" w:hAnsi="Palatino Linotype" w:cs="Arial"/>
        </w:rPr>
        <w:t>Ce).</w:t>
      </w:r>
    </w:p>
    <w:p w14:paraId="07A5DF1F" w14:textId="77777777" w:rsidR="00C03670" w:rsidRPr="00F32311" w:rsidRDefault="00C03670" w:rsidP="00C03670">
      <w:pPr>
        <w:spacing w:after="0" w:line="360" w:lineRule="auto"/>
        <w:ind w:firstLine="720"/>
        <w:rPr>
          <w:rFonts w:ascii="Palatino Linotype" w:hAnsi="Palatino Linotype" w:cs="Arial"/>
          <w:b/>
          <w:u w:val="single"/>
        </w:rPr>
      </w:pPr>
      <w:r w:rsidRPr="00F32311">
        <w:rPr>
          <w:rFonts w:ascii="Palatino Linotype" w:hAnsi="Palatino Linotype" w:cs="Arial"/>
          <w:b/>
          <w:u w:val="single"/>
        </w:rPr>
        <w:t>UV-Vis Spectrometers:</w:t>
      </w:r>
    </w:p>
    <w:p w14:paraId="016D5AC4" w14:textId="77777777" w:rsidR="00C03670" w:rsidRPr="00BB2ECC" w:rsidRDefault="00C03670" w:rsidP="00C03670">
      <w:pPr>
        <w:pStyle w:val="ListParagraph"/>
        <w:numPr>
          <w:ilvl w:val="0"/>
          <w:numId w:val="6"/>
        </w:numPr>
        <w:spacing w:after="0" w:line="360" w:lineRule="auto"/>
        <w:rPr>
          <w:rFonts w:ascii="Palatino Linotype" w:hAnsi="Palatino Linotype" w:cs="Arial"/>
        </w:rPr>
      </w:pPr>
      <w:r w:rsidRPr="00BB2ECC">
        <w:rPr>
          <w:rFonts w:ascii="Palatino Linotype" w:hAnsi="Palatino Linotype" w:cs="Arial"/>
        </w:rPr>
        <w:t>Varian Cary 300 UV-Vis Spectrophotometer</w:t>
      </w:r>
    </w:p>
    <w:p w14:paraId="5B3FD503" w14:textId="77777777" w:rsidR="00C03670" w:rsidRPr="00BB2ECC" w:rsidRDefault="00C03670" w:rsidP="00C03670">
      <w:pPr>
        <w:pStyle w:val="ListParagraph"/>
        <w:numPr>
          <w:ilvl w:val="0"/>
          <w:numId w:val="6"/>
        </w:numPr>
        <w:spacing w:after="0" w:line="360" w:lineRule="auto"/>
        <w:rPr>
          <w:rFonts w:ascii="Palatino Linotype" w:hAnsi="Palatino Linotype" w:cs="Arial"/>
        </w:rPr>
      </w:pPr>
      <w:r w:rsidRPr="00BB2ECC">
        <w:rPr>
          <w:rFonts w:ascii="Palatino Linotype" w:hAnsi="Palatino Linotype" w:cs="Arial"/>
        </w:rPr>
        <w:t>Varian Cary 50 UV-Vis Spectrophotometer</w:t>
      </w:r>
    </w:p>
    <w:p w14:paraId="3ADBBCB1" w14:textId="77777777" w:rsidR="00C03670" w:rsidRPr="00BB2ECC" w:rsidRDefault="00C03670" w:rsidP="00C03670">
      <w:pPr>
        <w:pStyle w:val="ListParagraph"/>
        <w:numPr>
          <w:ilvl w:val="0"/>
          <w:numId w:val="6"/>
        </w:numPr>
        <w:spacing w:after="0" w:line="360" w:lineRule="auto"/>
        <w:rPr>
          <w:rFonts w:ascii="Palatino Linotype" w:hAnsi="Palatino Linotype" w:cs="Arial"/>
        </w:rPr>
      </w:pPr>
      <w:r w:rsidRPr="00BB2ECC">
        <w:rPr>
          <w:rFonts w:ascii="Palatino Linotype" w:hAnsi="Palatino Linotype" w:cs="Arial"/>
        </w:rPr>
        <w:t xml:space="preserve">Thermo </w:t>
      </w:r>
      <w:proofErr w:type="spellStart"/>
      <w:r w:rsidRPr="00BB2ECC">
        <w:rPr>
          <w:rFonts w:ascii="Palatino Linotype" w:hAnsi="Palatino Linotype" w:cs="Arial"/>
        </w:rPr>
        <w:t>Nanodrop</w:t>
      </w:r>
      <w:proofErr w:type="spellEnd"/>
      <w:r w:rsidRPr="00BB2ECC">
        <w:rPr>
          <w:rFonts w:ascii="Palatino Linotype" w:hAnsi="Palatino Linotype" w:cs="Arial"/>
        </w:rPr>
        <w:t xml:space="preserve"> 2000 Spectrophotometer</w:t>
      </w:r>
    </w:p>
    <w:p w14:paraId="1AE2A71F" w14:textId="77777777" w:rsidR="00C03670" w:rsidRPr="00BB2ECC" w:rsidRDefault="00C03670" w:rsidP="00C03670">
      <w:pPr>
        <w:pStyle w:val="ListParagraph"/>
        <w:numPr>
          <w:ilvl w:val="0"/>
          <w:numId w:val="6"/>
        </w:numPr>
        <w:spacing w:after="0" w:line="360" w:lineRule="auto"/>
        <w:rPr>
          <w:rFonts w:ascii="Palatino Linotype" w:hAnsi="Palatino Linotype" w:cs="Arial"/>
        </w:rPr>
      </w:pPr>
      <w:r w:rsidRPr="00BB2ECC">
        <w:rPr>
          <w:rFonts w:ascii="Palatino Linotype" w:hAnsi="Palatino Linotype" w:cs="Arial"/>
        </w:rPr>
        <w:t>Beckman DTX880 Multimode detector/plate reader</w:t>
      </w:r>
    </w:p>
    <w:p w14:paraId="04321B6B" w14:textId="77777777" w:rsidR="005F26A4" w:rsidRPr="00F32311" w:rsidRDefault="00831AEC" w:rsidP="00BB2ECC">
      <w:pPr>
        <w:spacing w:after="0" w:line="360" w:lineRule="auto"/>
        <w:ind w:firstLine="720"/>
        <w:jc w:val="both"/>
        <w:rPr>
          <w:rFonts w:ascii="Palatino Linotype" w:hAnsi="Palatino Linotype" w:cs="Arial"/>
        </w:rPr>
      </w:pPr>
      <w:r w:rsidRPr="00F32311">
        <w:rPr>
          <w:rFonts w:ascii="Palatino Linotype" w:hAnsi="Palatino Linotype" w:cs="Arial"/>
        </w:rPr>
        <w:t xml:space="preserve">The </w:t>
      </w:r>
      <w:r w:rsidR="00244ADE" w:rsidRPr="00F32311">
        <w:rPr>
          <w:rFonts w:ascii="Palatino Linotype" w:hAnsi="Palatino Linotype" w:cs="Arial"/>
        </w:rPr>
        <w:t xml:space="preserve">EEES </w:t>
      </w:r>
      <w:r w:rsidR="00B704F1" w:rsidRPr="00F32311">
        <w:rPr>
          <w:rFonts w:ascii="Palatino Linotype" w:hAnsi="Palatino Linotype" w:cs="Arial"/>
        </w:rPr>
        <w:t xml:space="preserve">Rich Lab </w:t>
      </w:r>
      <w:r w:rsidRPr="00F32311">
        <w:rPr>
          <w:rFonts w:ascii="Palatino Linotype" w:hAnsi="Palatino Linotype" w:cs="Arial"/>
        </w:rPr>
        <w:t xml:space="preserve">laboratory has a Type I distilled </w:t>
      </w:r>
      <w:r w:rsidR="000372CA" w:rsidRPr="00F32311">
        <w:rPr>
          <w:rFonts w:ascii="Palatino Linotype" w:hAnsi="Palatino Linotype" w:cs="Arial"/>
        </w:rPr>
        <w:t>deion</w:t>
      </w:r>
      <w:r w:rsidRPr="00F32311">
        <w:rPr>
          <w:rFonts w:ascii="Palatino Linotype" w:hAnsi="Palatino Linotype" w:cs="Arial"/>
        </w:rPr>
        <w:t xml:space="preserve">ized water production system (Super-Q Plus, </w:t>
      </w:r>
      <w:proofErr w:type="spellStart"/>
      <w:r w:rsidRPr="00F32311">
        <w:rPr>
          <w:rFonts w:ascii="Palatino Linotype" w:hAnsi="Palatino Linotype" w:cs="Arial"/>
        </w:rPr>
        <w:t>MilliPore</w:t>
      </w:r>
      <w:proofErr w:type="spellEnd"/>
      <w:r w:rsidRPr="00F32311">
        <w:rPr>
          <w:rFonts w:ascii="Palatino Linotype" w:hAnsi="Palatino Linotype" w:cs="Arial"/>
        </w:rPr>
        <w:t>)</w:t>
      </w:r>
      <w:r w:rsidR="00244ADE" w:rsidRPr="00F32311">
        <w:rPr>
          <w:rFonts w:ascii="Palatino Linotype" w:hAnsi="Palatino Linotype" w:cs="Arial"/>
        </w:rPr>
        <w:t xml:space="preserve">. </w:t>
      </w:r>
      <w:r w:rsidR="005F26A4" w:rsidRPr="00F32311">
        <w:rPr>
          <w:rFonts w:ascii="Palatino Linotype" w:hAnsi="Palatino Linotype" w:cs="Arial"/>
        </w:rPr>
        <w:t>In addition</w:t>
      </w:r>
      <w:r w:rsidR="00D9233E" w:rsidRPr="00F32311">
        <w:rPr>
          <w:rFonts w:ascii="Palatino Linotype" w:hAnsi="Palatino Linotype" w:cs="Arial"/>
        </w:rPr>
        <w:t xml:space="preserve"> to the research infrastructure</w:t>
      </w:r>
      <w:r w:rsidR="005F26A4" w:rsidRPr="00F32311">
        <w:rPr>
          <w:rFonts w:ascii="Palatino Linotype" w:hAnsi="Palatino Linotype" w:cs="Arial"/>
        </w:rPr>
        <w:t xml:space="preserve">, EEES has two teaching laboratories equipped </w:t>
      </w:r>
      <w:r w:rsidR="00AA386A" w:rsidRPr="00F32311">
        <w:rPr>
          <w:rFonts w:ascii="Palatino Linotype" w:hAnsi="Palatino Linotype" w:cs="Arial"/>
        </w:rPr>
        <w:t xml:space="preserve">(e.g., </w:t>
      </w:r>
      <w:r w:rsidR="006859E8" w:rsidRPr="00F32311">
        <w:rPr>
          <w:rFonts w:ascii="Palatino Linotype" w:hAnsi="Palatino Linotype" w:cs="Arial"/>
        </w:rPr>
        <w:t xml:space="preserve">balances, </w:t>
      </w:r>
      <w:r w:rsidR="000372CA" w:rsidRPr="00F32311">
        <w:rPr>
          <w:rFonts w:ascii="Palatino Linotype" w:hAnsi="Palatino Linotype" w:cs="Arial"/>
        </w:rPr>
        <w:t xml:space="preserve">centrifuges, </w:t>
      </w:r>
      <w:r w:rsidR="00AA386A" w:rsidRPr="00F32311">
        <w:rPr>
          <w:rFonts w:ascii="Palatino Linotype" w:hAnsi="Palatino Linotype" w:cs="Arial"/>
        </w:rPr>
        <w:t>turbidity</w:t>
      </w:r>
      <w:r w:rsidR="000372CA" w:rsidRPr="00F32311">
        <w:rPr>
          <w:rFonts w:ascii="Palatino Linotype" w:hAnsi="Palatino Linotype" w:cs="Arial"/>
        </w:rPr>
        <w:t xml:space="preserve"> </w:t>
      </w:r>
      <w:r w:rsidR="00AA386A" w:rsidRPr="00F32311">
        <w:rPr>
          <w:rFonts w:ascii="Palatino Linotype" w:hAnsi="Palatino Linotype" w:cs="Arial"/>
        </w:rPr>
        <w:t>meters, sp</w:t>
      </w:r>
      <w:r w:rsidR="00BF6C90" w:rsidRPr="00F32311">
        <w:rPr>
          <w:rFonts w:ascii="Palatino Linotype" w:hAnsi="Palatino Linotype" w:cs="Arial"/>
        </w:rPr>
        <w:t xml:space="preserve">ectrophotometers, </w:t>
      </w:r>
      <w:proofErr w:type="spellStart"/>
      <w:r w:rsidR="00BF6C90" w:rsidRPr="00F32311">
        <w:rPr>
          <w:rFonts w:ascii="Palatino Linotype" w:hAnsi="Palatino Linotype" w:cs="Arial"/>
        </w:rPr>
        <w:t>respirometers</w:t>
      </w:r>
      <w:proofErr w:type="spellEnd"/>
      <w:r w:rsidR="00BF6C90" w:rsidRPr="00F32311">
        <w:rPr>
          <w:rFonts w:ascii="Palatino Linotype" w:hAnsi="Palatino Linotype" w:cs="Arial"/>
        </w:rPr>
        <w:t>, dissolved oxygen probes, pH meters</w:t>
      </w:r>
      <w:r w:rsidR="00244ADE" w:rsidRPr="00F32311">
        <w:rPr>
          <w:rFonts w:ascii="Palatino Linotype" w:hAnsi="Palatino Linotype" w:cs="Arial"/>
        </w:rPr>
        <w:t>, muffle furnaces, drying ovens,</w:t>
      </w:r>
      <w:r w:rsidR="002A08A9" w:rsidRPr="00F32311">
        <w:rPr>
          <w:rFonts w:ascii="Palatino Linotype" w:hAnsi="Palatino Linotype" w:cs="Arial"/>
        </w:rPr>
        <w:t xml:space="preserve"> and various miscellaneous lab equipment</w:t>
      </w:r>
      <w:r w:rsidR="00BF6C90" w:rsidRPr="00F32311">
        <w:rPr>
          <w:rFonts w:ascii="Palatino Linotype" w:hAnsi="Palatino Linotype" w:cs="Arial"/>
        </w:rPr>
        <w:t xml:space="preserve">)  </w:t>
      </w:r>
      <w:r w:rsidR="005F26A4" w:rsidRPr="00F32311">
        <w:rPr>
          <w:rFonts w:ascii="Palatino Linotype" w:hAnsi="Palatino Linotype" w:cs="Arial"/>
        </w:rPr>
        <w:t>to conduct Unit Operation Laboratories (</w:t>
      </w:r>
      <w:r w:rsidR="00BF6C90" w:rsidRPr="00F32311">
        <w:rPr>
          <w:rFonts w:ascii="Palatino Linotype" w:hAnsi="Palatino Linotype" w:cs="Arial"/>
        </w:rPr>
        <w:t>i.e., Dispersion Number an</w:t>
      </w:r>
      <w:r w:rsidR="000372CA" w:rsidRPr="00F32311">
        <w:rPr>
          <w:rFonts w:ascii="Palatino Linotype" w:hAnsi="Palatino Linotype" w:cs="Arial"/>
        </w:rPr>
        <w:t>d Residence Time Distribution</w:t>
      </w:r>
      <w:r w:rsidR="000372CA" w:rsidRPr="00F32311">
        <w:rPr>
          <w:rFonts w:ascii="Palatino Linotype" w:hAnsi="Palatino Linotype" w:cs="Arial"/>
        </w:rPr>
        <w:tab/>
        <w:t xml:space="preserve">, </w:t>
      </w:r>
      <w:r w:rsidR="00BF6C90" w:rsidRPr="00F32311">
        <w:rPr>
          <w:rFonts w:ascii="Palatino Linotype" w:hAnsi="Palatino Linotype" w:cs="Arial"/>
        </w:rPr>
        <w:t>Microbial Growth on Alternative Substrate</w:t>
      </w:r>
      <w:r w:rsidR="00280A72" w:rsidRPr="00F32311">
        <w:rPr>
          <w:rFonts w:ascii="Palatino Linotype" w:hAnsi="Palatino Linotype" w:cs="Arial"/>
        </w:rPr>
        <w:t>s, Coagulation and Flocculation</w:t>
      </w:r>
      <w:r w:rsidR="00BF6C90" w:rsidRPr="00F32311">
        <w:rPr>
          <w:rFonts w:ascii="Palatino Linotype" w:hAnsi="Palatino Linotype" w:cs="Arial"/>
        </w:rPr>
        <w:t>, Energy Balance in Microbial Systems, Precipitation, Sedimentation, Activated Sludge, Aerobic Digestion, Filtration,</w:t>
      </w:r>
      <w:r w:rsidR="00BF6C90" w:rsidRPr="00F32311">
        <w:rPr>
          <w:rFonts w:ascii="Palatino Linotype" w:hAnsi="Palatino Linotype" w:cs="Arial"/>
          <w:lang w:val="pt-BR"/>
        </w:rPr>
        <w:t xml:space="preserve"> Anaerobic Processes</w:t>
      </w:r>
      <w:r w:rsidR="00BF6C90" w:rsidRPr="00F32311">
        <w:rPr>
          <w:rFonts w:ascii="Palatino Linotype" w:hAnsi="Palatino Linotype" w:cs="Arial"/>
        </w:rPr>
        <w:t>, Activated Carbo</w:t>
      </w:r>
      <w:r w:rsidR="007A09EE" w:rsidRPr="00F32311">
        <w:rPr>
          <w:rFonts w:ascii="Palatino Linotype" w:hAnsi="Palatino Linotype" w:cs="Arial"/>
        </w:rPr>
        <w:t>n Adsorption, and Gas Transfer) and various other wet chemistry laboratory courses.</w:t>
      </w:r>
    </w:p>
    <w:p w14:paraId="11529278" w14:textId="77777777" w:rsidR="00573720" w:rsidRDefault="00573720" w:rsidP="00BB2ECC">
      <w:pPr>
        <w:pStyle w:val="CM16"/>
        <w:spacing w:after="0" w:line="360" w:lineRule="auto"/>
        <w:ind w:firstLine="720"/>
        <w:jc w:val="both"/>
        <w:rPr>
          <w:rFonts w:ascii="Palatino Linotype" w:hAnsi="Palatino Linotype" w:cs="Arial"/>
          <w:sz w:val="22"/>
          <w:szCs w:val="22"/>
        </w:rPr>
      </w:pPr>
      <w:r w:rsidRPr="00F32311">
        <w:rPr>
          <w:rFonts w:ascii="Palatino Linotype" w:hAnsi="Palatino Linotype" w:cs="Arial"/>
          <w:sz w:val="22"/>
          <w:szCs w:val="22"/>
        </w:rPr>
        <w:t>EEES has a variety of field equipment that can be used for geophysical and hydrogeological studies. The equipment is stored at various locations in the depa</w:t>
      </w:r>
      <w:r w:rsidR="007A09EE" w:rsidRPr="00F32311">
        <w:rPr>
          <w:rFonts w:ascii="Palatino Linotype" w:hAnsi="Palatino Linotype" w:cs="Arial"/>
          <w:sz w:val="22"/>
          <w:szCs w:val="22"/>
        </w:rPr>
        <w:t>rtment and elsewhere on campus.</w:t>
      </w:r>
    </w:p>
    <w:p w14:paraId="27C9BAB8" w14:textId="77777777" w:rsidR="00BB2ECC" w:rsidRDefault="00BB2ECC" w:rsidP="00BB2ECC">
      <w:pPr>
        <w:pStyle w:val="Default"/>
        <w:ind w:left="720"/>
        <w:rPr>
          <w:rStyle w:val="CM20Char"/>
          <w:rFonts w:ascii="Palatino Linotype" w:hAnsi="Palatino Linotype" w:cs="Arial"/>
          <w:b/>
          <w:sz w:val="22"/>
          <w:szCs w:val="22"/>
          <w:u w:val="single"/>
        </w:rPr>
      </w:pPr>
      <w:r w:rsidRPr="00F32311">
        <w:rPr>
          <w:rStyle w:val="CM20Char"/>
          <w:rFonts w:ascii="Palatino Linotype" w:hAnsi="Palatino Linotype" w:cs="Arial"/>
          <w:b/>
          <w:sz w:val="22"/>
          <w:szCs w:val="22"/>
          <w:u w:val="single"/>
        </w:rPr>
        <w:t>Geophysical instruments</w:t>
      </w:r>
    </w:p>
    <w:p w14:paraId="010CF65F" w14:textId="77777777" w:rsidR="008B1EF5" w:rsidRDefault="00A340C3" w:rsidP="00BB2ECC">
      <w:pPr>
        <w:pStyle w:val="CM16"/>
        <w:numPr>
          <w:ilvl w:val="0"/>
          <w:numId w:val="16"/>
        </w:numPr>
        <w:spacing w:after="0" w:line="360" w:lineRule="auto"/>
        <w:rPr>
          <w:rFonts w:ascii="Palatino Linotype" w:hAnsi="Palatino Linotype" w:cs="Arial"/>
          <w:sz w:val="22"/>
          <w:szCs w:val="22"/>
        </w:rPr>
      </w:pPr>
      <w:r w:rsidRPr="00F32311">
        <w:rPr>
          <w:rFonts w:ascii="Palatino Linotype" w:hAnsi="Palatino Linotype" w:cs="Arial"/>
          <w:sz w:val="22"/>
          <w:szCs w:val="22"/>
        </w:rPr>
        <w:t>Ground penetrating r</w:t>
      </w:r>
      <w:r w:rsidR="007A09EE" w:rsidRPr="00F32311">
        <w:rPr>
          <w:rFonts w:ascii="Palatino Linotype" w:hAnsi="Palatino Linotype" w:cs="Arial"/>
          <w:sz w:val="22"/>
          <w:szCs w:val="22"/>
        </w:rPr>
        <w:t xml:space="preserve">adar: Pulse </w:t>
      </w:r>
      <w:proofErr w:type="spellStart"/>
      <w:r w:rsidR="007A09EE" w:rsidRPr="00F32311">
        <w:rPr>
          <w:rFonts w:ascii="Palatino Linotype" w:hAnsi="Palatino Linotype" w:cs="Arial"/>
          <w:sz w:val="22"/>
          <w:szCs w:val="22"/>
        </w:rPr>
        <w:t>Ekko</w:t>
      </w:r>
      <w:proofErr w:type="spellEnd"/>
      <w:r w:rsidR="007A09EE" w:rsidRPr="00F32311">
        <w:rPr>
          <w:rFonts w:ascii="Palatino Linotype" w:hAnsi="Palatino Linotype" w:cs="Arial"/>
          <w:sz w:val="22"/>
          <w:szCs w:val="22"/>
        </w:rPr>
        <w:t xml:space="preserve"> 100 and 1000 (50,100, 225, 450, 900MHz surface and 100MHz borehole antennas)</w:t>
      </w:r>
    </w:p>
    <w:p w14:paraId="69543F99" w14:textId="77777777" w:rsidR="007A09EE" w:rsidRPr="00F32311" w:rsidRDefault="00A340C3" w:rsidP="00BB2ECC">
      <w:pPr>
        <w:pStyle w:val="CM16"/>
        <w:numPr>
          <w:ilvl w:val="0"/>
          <w:numId w:val="16"/>
        </w:numPr>
        <w:spacing w:after="0" w:line="360" w:lineRule="auto"/>
        <w:rPr>
          <w:rFonts w:ascii="Palatino Linotype" w:hAnsi="Palatino Linotype" w:cs="Arial"/>
          <w:sz w:val="22"/>
          <w:szCs w:val="22"/>
        </w:rPr>
      </w:pPr>
      <w:r w:rsidRPr="00F32311">
        <w:rPr>
          <w:rFonts w:ascii="Palatino Linotype" w:hAnsi="Palatino Linotype" w:cs="Arial"/>
          <w:sz w:val="22"/>
          <w:szCs w:val="22"/>
        </w:rPr>
        <w:lastRenderedPageBreak/>
        <w:t>Electrical r</w:t>
      </w:r>
      <w:r w:rsidR="007A09EE" w:rsidRPr="00F32311">
        <w:rPr>
          <w:rFonts w:ascii="Palatino Linotype" w:hAnsi="Palatino Linotype" w:cs="Arial"/>
          <w:sz w:val="22"/>
          <w:szCs w:val="22"/>
        </w:rPr>
        <w:t xml:space="preserve">esistivity: IRIS </w:t>
      </w:r>
      <w:proofErr w:type="spellStart"/>
      <w:r w:rsidR="007A09EE" w:rsidRPr="00F32311">
        <w:rPr>
          <w:rFonts w:ascii="Palatino Linotype" w:hAnsi="Palatino Linotype" w:cs="Arial"/>
          <w:sz w:val="22"/>
          <w:szCs w:val="22"/>
        </w:rPr>
        <w:t>Syscal</w:t>
      </w:r>
      <w:proofErr w:type="spellEnd"/>
      <w:r w:rsidR="007A09EE" w:rsidRPr="00F32311">
        <w:rPr>
          <w:rFonts w:ascii="Palatino Linotype" w:hAnsi="Palatino Linotype" w:cs="Arial"/>
          <w:sz w:val="22"/>
          <w:szCs w:val="22"/>
        </w:rPr>
        <w:t xml:space="preserve"> R1+ Switch 48 imaging system</w:t>
      </w:r>
    </w:p>
    <w:p w14:paraId="6018CD69" w14:textId="77777777" w:rsidR="007A09EE" w:rsidRPr="00F32311" w:rsidRDefault="00A340C3"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EM i</w:t>
      </w:r>
      <w:r w:rsidR="007A09EE" w:rsidRPr="00F32311">
        <w:rPr>
          <w:rFonts w:ascii="Palatino Linotype" w:hAnsi="Palatino Linotype" w:cs="Arial"/>
          <w:sz w:val="22"/>
          <w:szCs w:val="22"/>
        </w:rPr>
        <w:t xml:space="preserve">nduction: </w:t>
      </w:r>
      <w:proofErr w:type="spellStart"/>
      <w:r w:rsidR="007A09EE" w:rsidRPr="00F32311">
        <w:rPr>
          <w:rFonts w:ascii="Palatino Linotype" w:hAnsi="Palatino Linotype" w:cs="Arial"/>
          <w:sz w:val="22"/>
          <w:szCs w:val="22"/>
        </w:rPr>
        <w:t>Geophex</w:t>
      </w:r>
      <w:proofErr w:type="spellEnd"/>
      <w:r w:rsidR="007A09EE" w:rsidRPr="00F32311">
        <w:rPr>
          <w:rFonts w:ascii="Palatino Linotype" w:hAnsi="Palatino Linotype" w:cs="Arial"/>
          <w:sz w:val="22"/>
          <w:szCs w:val="22"/>
        </w:rPr>
        <w:t xml:space="preserve"> GEM-2</w:t>
      </w:r>
    </w:p>
    <w:p w14:paraId="328D31FA" w14:textId="77777777" w:rsidR="007A09EE" w:rsidRPr="00F32311" w:rsidRDefault="00A340C3"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EM i</w:t>
      </w:r>
      <w:r w:rsidR="007A09EE" w:rsidRPr="00F32311">
        <w:rPr>
          <w:rFonts w:ascii="Palatino Linotype" w:hAnsi="Palatino Linotype" w:cs="Arial"/>
          <w:sz w:val="22"/>
          <w:szCs w:val="22"/>
        </w:rPr>
        <w:t xml:space="preserve">nduction: </w:t>
      </w:r>
      <w:proofErr w:type="spellStart"/>
      <w:r w:rsidR="007A09EE" w:rsidRPr="00F32311">
        <w:rPr>
          <w:rFonts w:ascii="Palatino Linotype" w:hAnsi="Palatino Linotype" w:cs="Arial"/>
          <w:sz w:val="22"/>
          <w:szCs w:val="22"/>
        </w:rPr>
        <w:t>Geonics</w:t>
      </w:r>
      <w:proofErr w:type="spellEnd"/>
      <w:r w:rsidR="007A09EE" w:rsidRPr="00F32311">
        <w:rPr>
          <w:rFonts w:ascii="Palatino Linotype" w:hAnsi="Palatino Linotype" w:cs="Arial"/>
          <w:sz w:val="22"/>
          <w:szCs w:val="22"/>
        </w:rPr>
        <w:t xml:space="preserve"> EM-34</w:t>
      </w:r>
    </w:p>
    <w:p w14:paraId="6DC30ED2" w14:textId="77777777" w:rsidR="007A09EE" w:rsidRPr="00F32311" w:rsidRDefault="007A09EE"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Magnetics: fluxgate magnetometer</w:t>
      </w:r>
    </w:p>
    <w:p w14:paraId="6F1C87AC" w14:textId="77777777" w:rsidR="007A09EE" w:rsidRPr="00F32311" w:rsidRDefault="007A09EE"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 xml:space="preserve">Gamma: GR-110 </w:t>
      </w:r>
      <w:proofErr w:type="spellStart"/>
      <w:r w:rsidRPr="00F32311">
        <w:rPr>
          <w:rFonts w:ascii="Palatino Linotype" w:hAnsi="Palatino Linotype" w:cs="Arial"/>
          <w:sz w:val="22"/>
          <w:szCs w:val="22"/>
        </w:rPr>
        <w:t>Exploranium</w:t>
      </w:r>
      <w:proofErr w:type="spellEnd"/>
      <w:r w:rsidRPr="00F32311">
        <w:rPr>
          <w:rFonts w:ascii="Palatino Linotype" w:hAnsi="Palatino Linotype" w:cs="Arial"/>
          <w:sz w:val="22"/>
          <w:szCs w:val="22"/>
        </w:rPr>
        <w:t xml:space="preserve"> portable gamma ray </w:t>
      </w:r>
      <w:proofErr w:type="spellStart"/>
      <w:r w:rsidRPr="00F32311">
        <w:rPr>
          <w:rFonts w:ascii="Palatino Linotype" w:hAnsi="Palatino Linotype" w:cs="Arial"/>
          <w:sz w:val="22"/>
          <w:szCs w:val="22"/>
        </w:rPr>
        <w:t>scintillometer</w:t>
      </w:r>
      <w:proofErr w:type="spellEnd"/>
    </w:p>
    <w:p w14:paraId="348DB537" w14:textId="77777777" w:rsidR="007A09EE" w:rsidRPr="00F32311" w:rsidRDefault="007A09EE"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 xml:space="preserve">GPS: Thales </w:t>
      </w:r>
      <w:proofErr w:type="spellStart"/>
      <w:r w:rsidRPr="00F32311">
        <w:rPr>
          <w:rFonts w:ascii="Palatino Linotype" w:hAnsi="Palatino Linotype" w:cs="Arial"/>
          <w:sz w:val="22"/>
          <w:szCs w:val="22"/>
        </w:rPr>
        <w:t>ProMark</w:t>
      </w:r>
      <w:proofErr w:type="spellEnd"/>
      <w:r w:rsidRPr="00F32311">
        <w:rPr>
          <w:rFonts w:ascii="Palatino Linotype" w:hAnsi="Palatino Linotype" w:cs="Arial"/>
          <w:sz w:val="22"/>
          <w:szCs w:val="22"/>
        </w:rPr>
        <w:t xml:space="preserve"> III differential GPS (rover + base station)</w:t>
      </w:r>
    </w:p>
    <w:p w14:paraId="3B6DCFD4" w14:textId="77777777" w:rsidR="00BC3259" w:rsidRPr="00BB2ECC" w:rsidRDefault="00BC3259" w:rsidP="00BB2ECC">
      <w:pPr>
        <w:pStyle w:val="ListParagraph"/>
        <w:numPr>
          <w:ilvl w:val="0"/>
          <w:numId w:val="15"/>
        </w:numPr>
        <w:spacing w:after="0" w:line="360" w:lineRule="auto"/>
        <w:rPr>
          <w:rFonts w:ascii="Palatino Linotype" w:hAnsi="Palatino Linotype"/>
          <w:color w:val="000000" w:themeColor="text1"/>
        </w:rPr>
      </w:pPr>
      <w:r w:rsidRPr="00BB2ECC">
        <w:rPr>
          <w:rFonts w:ascii="Palatino Linotype" w:hAnsi="Palatino Linotype"/>
          <w:color w:val="000000" w:themeColor="text1"/>
        </w:rPr>
        <w:t>Sensors &amp; Software PE Pro GPR (8 channels with full complement of 500MHz antennas)</w:t>
      </w:r>
    </w:p>
    <w:p w14:paraId="7ECAD17A" w14:textId="77777777" w:rsidR="00BC3259" w:rsidRPr="00BB2ECC" w:rsidRDefault="00BC3259" w:rsidP="00BB2ECC">
      <w:pPr>
        <w:pStyle w:val="ListParagraph"/>
        <w:numPr>
          <w:ilvl w:val="0"/>
          <w:numId w:val="15"/>
        </w:numPr>
        <w:spacing w:after="0" w:line="360" w:lineRule="auto"/>
        <w:rPr>
          <w:rFonts w:ascii="Palatino Linotype" w:hAnsi="Palatino Linotype"/>
          <w:color w:val="000000" w:themeColor="text1"/>
        </w:rPr>
      </w:pPr>
      <w:r w:rsidRPr="00BB2ECC">
        <w:rPr>
          <w:rFonts w:ascii="Palatino Linotype" w:hAnsi="Palatino Linotype"/>
          <w:color w:val="000000" w:themeColor="text1"/>
        </w:rPr>
        <w:t>Leica TPS1200+ robotic total station</w:t>
      </w:r>
    </w:p>
    <w:p w14:paraId="45D330E1" w14:textId="77777777" w:rsidR="00BC3259" w:rsidRDefault="00BC3259" w:rsidP="00BB2ECC">
      <w:pPr>
        <w:pStyle w:val="ListParagraph"/>
        <w:numPr>
          <w:ilvl w:val="0"/>
          <w:numId w:val="15"/>
        </w:numPr>
        <w:spacing w:after="0" w:line="360" w:lineRule="auto"/>
        <w:rPr>
          <w:rFonts w:ascii="Palatino Linotype" w:hAnsi="Palatino Linotype"/>
          <w:color w:val="000000" w:themeColor="text1"/>
        </w:rPr>
      </w:pPr>
      <w:proofErr w:type="spellStart"/>
      <w:r w:rsidRPr="00BB2ECC">
        <w:rPr>
          <w:rFonts w:ascii="Palatino Linotype" w:hAnsi="Palatino Linotype"/>
          <w:color w:val="000000" w:themeColor="text1"/>
        </w:rPr>
        <w:t>Geonics</w:t>
      </w:r>
      <w:proofErr w:type="spellEnd"/>
      <w:r w:rsidRPr="00BB2ECC">
        <w:rPr>
          <w:rFonts w:ascii="Palatino Linotype" w:hAnsi="Palatino Linotype"/>
          <w:color w:val="000000" w:themeColor="text1"/>
        </w:rPr>
        <w:t xml:space="preserve"> EM38-MK2 EM induction sensor</w:t>
      </w:r>
    </w:p>
    <w:p w14:paraId="5206EF72" w14:textId="77777777" w:rsidR="00BB2ECC" w:rsidRPr="00BB2ECC" w:rsidRDefault="00BB2ECC" w:rsidP="00BB2ECC">
      <w:pPr>
        <w:spacing w:after="0" w:line="360" w:lineRule="auto"/>
        <w:ind w:left="720"/>
        <w:rPr>
          <w:rFonts w:ascii="Palatino Linotype" w:hAnsi="Palatino Linotype"/>
          <w:b/>
          <w:color w:val="000000" w:themeColor="text1"/>
        </w:rPr>
      </w:pPr>
      <w:r w:rsidRPr="00F32311">
        <w:rPr>
          <w:rFonts w:ascii="Palatino Linotype" w:hAnsi="Palatino Linotype" w:cs="Arial"/>
          <w:b/>
          <w:u w:val="single"/>
        </w:rPr>
        <w:t>Drilling Rig</w:t>
      </w:r>
    </w:p>
    <w:p w14:paraId="6F1CBBBB" w14:textId="77777777" w:rsidR="00BB2ECC" w:rsidRPr="00BB2ECC" w:rsidRDefault="00BB2ECC" w:rsidP="00BB2ECC">
      <w:pPr>
        <w:pStyle w:val="CM16"/>
        <w:numPr>
          <w:ilvl w:val="0"/>
          <w:numId w:val="15"/>
        </w:numPr>
        <w:spacing w:after="0" w:line="360" w:lineRule="auto"/>
        <w:rPr>
          <w:rFonts w:ascii="Palatino Linotype" w:hAnsi="Palatino Linotype" w:cs="Arial"/>
          <w:sz w:val="22"/>
          <w:szCs w:val="22"/>
        </w:rPr>
      </w:pPr>
      <w:r w:rsidRPr="00BB2ECC">
        <w:rPr>
          <w:rFonts w:ascii="Palatino Linotype" w:hAnsi="Palatino Linotype" w:cs="Arial"/>
          <w:sz w:val="22"/>
          <w:szCs w:val="22"/>
        </w:rPr>
        <w:t>CME 45 drill rig</w:t>
      </w:r>
    </w:p>
    <w:p w14:paraId="3C5AF489" w14:textId="77777777" w:rsidR="00BB2ECC" w:rsidRPr="00BB2ECC" w:rsidRDefault="00BB2ECC" w:rsidP="00BB2ECC">
      <w:pPr>
        <w:pStyle w:val="CM16"/>
        <w:numPr>
          <w:ilvl w:val="0"/>
          <w:numId w:val="15"/>
        </w:numPr>
        <w:spacing w:after="0" w:line="360" w:lineRule="auto"/>
        <w:rPr>
          <w:rFonts w:ascii="Palatino Linotype" w:hAnsi="Palatino Linotype" w:cs="Arial"/>
          <w:sz w:val="22"/>
          <w:szCs w:val="22"/>
        </w:rPr>
      </w:pPr>
      <w:r w:rsidRPr="00BB2ECC">
        <w:rPr>
          <w:rFonts w:ascii="Palatino Linotype" w:hAnsi="Palatino Linotype" w:cs="Arial"/>
          <w:sz w:val="22"/>
          <w:szCs w:val="22"/>
        </w:rPr>
        <w:t>Augers (4” solid stem; 8” hollow stem)</w:t>
      </w:r>
    </w:p>
    <w:p w14:paraId="08641280" w14:textId="77777777" w:rsidR="00BB2ECC" w:rsidRPr="00BB2ECC" w:rsidRDefault="00BB2ECC" w:rsidP="00BB2ECC">
      <w:pPr>
        <w:pStyle w:val="CM16"/>
        <w:numPr>
          <w:ilvl w:val="0"/>
          <w:numId w:val="15"/>
        </w:numPr>
        <w:spacing w:after="0" w:line="360" w:lineRule="auto"/>
        <w:rPr>
          <w:rFonts w:ascii="Palatino Linotype" w:hAnsi="Palatino Linotype" w:cs="Arial"/>
          <w:sz w:val="22"/>
          <w:szCs w:val="22"/>
        </w:rPr>
      </w:pPr>
      <w:r w:rsidRPr="00BB2ECC">
        <w:rPr>
          <w:rFonts w:ascii="Palatino Linotype" w:hAnsi="Palatino Linotype" w:cs="Arial"/>
          <w:sz w:val="22"/>
          <w:szCs w:val="22"/>
        </w:rPr>
        <w:t>Diamond bit core barrel</w:t>
      </w:r>
    </w:p>
    <w:p w14:paraId="02266D1B" w14:textId="77777777" w:rsidR="00BB2ECC" w:rsidRPr="00BB2ECC" w:rsidRDefault="00BB2ECC" w:rsidP="00BB2ECC">
      <w:pPr>
        <w:pStyle w:val="CM16"/>
        <w:numPr>
          <w:ilvl w:val="0"/>
          <w:numId w:val="15"/>
        </w:numPr>
        <w:spacing w:after="0" w:line="360" w:lineRule="auto"/>
        <w:rPr>
          <w:rFonts w:ascii="Palatino Linotype" w:hAnsi="Palatino Linotype" w:cs="Arial"/>
          <w:sz w:val="22"/>
          <w:szCs w:val="22"/>
        </w:rPr>
      </w:pPr>
      <w:r w:rsidRPr="00BB2ECC">
        <w:rPr>
          <w:rFonts w:ascii="Palatino Linotype" w:hAnsi="Palatino Linotype" w:cs="Arial"/>
          <w:sz w:val="22"/>
          <w:szCs w:val="22"/>
        </w:rPr>
        <w:t>Hydraulic hammer</w:t>
      </w:r>
    </w:p>
    <w:p w14:paraId="1734458E" w14:textId="77777777" w:rsidR="00BB2ECC" w:rsidRPr="00D015A1" w:rsidRDefault="00BB2ECC" w:rsidP="00D015A1">
      <w:pPr>
        <w:pStyle w:val="CM16"/>
        <w:numPr>
          <w:ilvl w:val="0"/>
          <w:numId w:val="15"/>
        </w:numPr>
        <w:tabs>
          <w:tab w:val="left" w:pos="1800"/>
        </w:tabs>
        <w:spacing w:after="0" w:line="360" w:lineRule="auto"/>
        <w:ind w:left="1080" w:firstLine="360"/>
        <w:rPr>
          <w:rFonts w:ascii="Palatino Linotype" w:hAnsi="Palatino Linotype" w:cs="Arial"/>
          <w:b/>
          <w:sz w:val="22"/>
          <w:szCs w:val="22"/>
          <w:u w:val="single"/>
        </w:rPr>
      </w:pPr>
      <w:proofErr w:type="spellStart"/>
      <w:r w:rsidRPr="00D015A1">
        <w:rPr>
          <w:rFonts w:ascii="Palatino Linotype" w:hAnsi="Palatino Linotype" w:cs="Arial"/>
          <w:sz w:val="22"/>
          <w:szCs w:val="22"/>
        </w:rPr>
        <w:t>Geoprobe</w:t>
      </w:r>
      <w:proofErr w:type="spellEnd"/>
      <w:r w:rsidRPr="00D015A1">
        <w:rPr>
          <w:rFonts w:ascii="Palatino Linotype" w:hAnsi="Palatino Linotype" w:cs="Arial"/>
          <w:sz w:val="22"/>
          <w:szCs w:val="22"/>
        </w:rPr>
        <w:t xml:space="preserve"> sampling equipment</w:t>
      </w:r>
      <w:r w:rsidR="00573720" w:rsidRPr="00D015A1">
        <w:rPr>
          <w:rFonts w:ascii="Palatino Linotype" w:hAnsi="Palatino Linotype" w:cs="Arial"/>
          <w:sz w:val="22"/>
          <w:szCs w:val="22"/>
        </w:rPr>
        <w:br/>
      </w:r>
      <w:r w:rsidR="00573720" w:rsidRPr="00D015A1">
        <w:rPr>
          <w:rFonts w:ascii="Palatino Linotype" w:hAnsi="Palatino Linotype" w:cs="Arial"/>
          <w:b/>
          <w:sz w:val="22"/>
          <w:szCs w:val="22"/>
          <w:u w:val="single"/>
        </w:rPr>
        <w:t>Well Pumping Test Equipment</w:t>
      </w:r>
    </w:p>
    <w:p w14:paraId="4B5D1A86" w14:textId="77777777" w:rsidR="00BB2ECC" w:rsidRDefault="00573720"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 xml:space="preserve">5 </w:t>
      </w:r>
      <w:proofErr w:type="spellStart"/>
      <w:r w:rsidRPr="00F32311">
        <w:rPr>
          <w:rFonts w:ascii="Palatino Linotype" w:hAnsi="Palatino Linotype" w:cs="Arial"/>
          <w:sz w:val="22"/>
          <w:szCs w:val="22"/>
        </w:rPr>
        <w:t>Parascientific</w:t>
      </w:r>
      <w:proofErr w:type="spellEnd"/>
      <w:r w:rsidRPr="00F32311">
        <w:rPr>
          <w:rFonts w:ascii="Palatino Linotype" w:hAnsi="Palatino Linotype" w:cs="Arial"/>
          <w:sz w:val="22"/>
          <w:szCs w:val="22"/>
        </w:rPr>
        <w:t xml:space="preserve"> precision transducers</w:t>
      </w:r>
    </w:p>
    <w:p w14:paraId="4DCF7187" w14:textId="77777777" w:rsidR="00BB2ECC" w:rsidRDefault="00573720" w:rsidP="00BB2ECC">
      <w:pPr>
        <w:pStyle w:val="CM16"/>
        <w:numPr>
          <w:ilvl w:val="0"/>
          <w:numId w:val="15"/>
        </w:numPr>
        <w:spacing w:after="0" w:line="360" w:lineRule="auto"/>
        <w:rPr>
          <w:rFonts w:ascii="Palatino Linotype" w:hAnsi="Palatino Linotype" w:cs="Arial"/>
          <w:sz w:val="22"/>
          <w:szCs w:val="22"/>
        </w:rPr>
      </w:pPr>
      <w:proofErr w:type="spellStart"/>
      <w:r w:rsidRPr="00F32311">
        <w:rPr>
          <w:rFonts w:ascii="Palatino Linotype" w:hAnsi="Palatino Linotype" w:cs="Arial"/>
          <w:sz w:val="22"/>
          <w:szCs w:val="22"/>
        </w:rPr>
        <w:t>Druck</w:t>
      </w:r>
      <w:proofErr w:type="spellEnd"/>
      <w:r w:rsidRPr="00F32311">
        <w:rPr>
          <w:rFonts w:ascii="Palatino Linotype" w:hAnsi="Palatino Linotype" w:cs="Arial"/>
          <w:sz w:val="22"/>
          <w:szCs w:val="22"/>
        </w:rPr>
        <w:t xml:space="preserve"> portable transducer</w:t>
      </w:r>
    </w:p>
    <w:p w14:paraId="2A4322A2" w14:textId="77777777" w:rsidR="00BB2ECC" w:rsidRDefault="00573720"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 xml:space="preserve">5 In situ Troll </w:t>
      </w:r>
      <w:r w:rsidR="003E45E4" w:rsidRPr="00F32311">
        <w:rPr>
          <w:rFonts w:ascii="Palatino Linotype" w:hAnsi="Palatino Linotype" w:cs="Arial"/>
          <w:sz w:val="22"/>
          <w:szCs w:val="22"/>
        </w:rPr>
        <w:t>water level data recorders</w:t>
      </w:r>
    </w:p>
    <w:p w14:paraId="6C946B7A" w14:textId="77777777" w:rsidR="00BB2ECC" w:rsidRDefault="003E45E4"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15 kW</w:t>
      </w:r>
      <w:r w:rsidR="00573720" w:rsidRPr="00F32311">
        <w:rPr>
          <w:rFonts w:ascii="Palatino Linotype" w:hAnsi="Palatino Linotype" w:cs="Arial"/>
          <w:sz w:val="22"/>
          <w:szCs w:val="22"/>
        </w:rPr>
        <w:t xml:space="preserve"> Kubota generator, Honda generator</w:t>
      </w:r>
    </w:p>
    <w:p w14:paraId="14EC243B" w14:textId="77777777" w:rsidR="00BB2ECC" w:rsidRDefault="00573720"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25, 7.5, 5, 3, and 1/3 Hp submersible pumps</w:t>
      </w:r>
    </w:p>
    <w:p w14:paraId="4236971E" w14:textId="77777777" w:rsidR="00BB2ECC" w:rsidRDefault="00573720"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2 Campbell Scientific CR10X data acquisition systems</w:t>
      </w:r>
    </w:p>
    <w:p w14:paraId="43502FC4" w14:textId="77777777" w:rsidR="00BB2ECC" w:rsidRDefault="00573720"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 xml:space="preserve">2 </w:t>
      </w:r>
      <w:proofErr w:type="spellStart"/>
      <w:r w:rsidRPr="00F32311">
        <w:rPr>
          <w:rFonts w:ascii="Palatino Linotype" w:hAnsi="Palatino Linotype" w:cs="Arial"/>
          <w:sz w:val="22"/>
          <w:szCs w:val="22"/>
        </w:rPr>
        <w:t>Grunfos</w:t>
      </w:r>
      <w:proofErr w:type="spellEnd"/>
      <w:r w:rsidRPr="00F32311">
        <w:rPr>
          <w:rFonts w:ascii="Palatino Linotype" w:hAnsi="Palatino Linotype" w:cs="Arial"/>
          <w:sz w:val="22"/>
          <w:szCs w:val="22"/>
        </w:rPr>
        <w:t xml:space="preserve"> variable rate sampling pumps</w:t>
      </w:r>
    </w:p>
    <w:p w14:paraId="7645522F" w14:textId="77777777" w:rsidR="00BB2ECC" w:rsidRDefault="00D015A1" w:rsidP="00D015A1">
      <w:pPr>
        <w:pStyle w:val="CM16"/>
        <w:spacing w:after="0" w:line="360" w:lineRule="auto"/>
        <w:ind w:left="720"/>
        <w:rPr>
          <w:rFonts w:ascii="Palatino Linotype" w:hAnsi="Palatino Linotype" w:cs="Arial"/>
          <w:sz w:val="22"/>
          <w:szCs w:val="22"/>
        </w:rPr>
      </w:pPr>
      <w:proofErr w:type="spellStart"/>
      <w:r w:rsidRPr="00F32311">
        <w:rPr>
          <w:rFonts w:ascii="Palatino Linotype" w:hAnsi="Palatino Linotype" w:cs="Arial"/>
          <w:b/>
          <w:sz w:val="22"/>
          <w:szCs w:val="22"/>
          <w:u w:val="single"/>
        </w:rPr>
        <w:t>Vadose</w:t>
      </w:r>
      <w:proofErr w:type="spellEnd"/>
      <w:r w:rsidRPr="00F32311">
        <w:rPr>
          <w:rFonts w:ascii="Palatino Linotype" w:hAnsi="Palatino Linotype" w:cs="Arial"/>
          <w:b/>
          <w:sz w:val="22"/>
          <w:szCs w:val="22"/>
          <w:u w:val="single"/>
        </w:rPr>
        <w:t xml:space="preserve"> Zone Equipment</w:t>
      </w:r>
    </w:p>
    <w:p w14:paraId="5C6EC910" w14:textId="77777777" w:rsidR="00D015A1" w:rsidRDefault="00A340C3"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Portable mini-</w:t>
      </w:r>
      <w:proofErr w:type="spellStart"/>
      <w:r w:rsidRPr="00F32311">
        <w:rPr>
          <w:rFonts w:ascii="Palatino Linotype" w:hAnsi="Palatino Linotype" w:cs="Arial"/>
          <w:sz w:val="22"/>
          <w:szCs w:val="22"/>
        </w:rPr>
        <w:t>p</w:t>
      </w:r>
      <w:r w:rsidR="00573720" w:rsidRPr="00F32311">
        <w:rPr>
          <w:rFonts w:ascii="Palatino Linotype" w:hAnsi="Palatino Linotype" w:cs="Arial"/>
          <w:sz w:val="22"/>
          <w:szCs w:val="22"/>
        </w:rPr>
        <w:t>ermeameter</w:t>
      </w:r>
      <w:proofErr w:type="spellEnd"/>
    </w:p>
    <w:p w14:paraId="21244B8C" w14:textId="77777777" w:rsidR="00D015A1" w:rsidRDefault="00573720"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2 Guelph permeameters</w:t>
      </w:r>
    </w:p>
    <w:p w14:paraId="08730072" w14:textId="77777777" w:rsidR="002A7B50" w:rsidRPr="00F32311" w:rsidRDefault="00573720"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 xml:space="preserve">7502B time domain </w:t>
      </w:r>
      <w:proofErr w:type="spellStart"/>
      <w:r w:rsidRPr="00F32311">
        <w:rPr>
          <w:rFonts w:ascii="Palatino Linotype" w:hAnsi="Palatino Linotype" w:cs="Arial"/>
          <w:sz w:val="22"/>
          <w:szCs w:val="22"/>
        </w:rPr>
        <w:t>reflectometry</w:t>
      </w:r>
      <w:proofErr w:type="spellEnd"/>
      <w:r w:rsidRPr="00F32311">
        <w:rPr>
          <w:rFonts w:ascii="Palatino Linotype" w:hAnsi="Palatino Linotype" w:cs="Arial"/>
          <w:sz w:val="22"/>
          <w:szCs w:val="22"/>
        </w:rPr>
        <w:t xml:space="preserve"> soil moisture device</w:t>
      </w:r>
    </w:p>
    <w:p w14:paraId="3EE4CCF0" w14:textId="77777777" w:rsidR="006458B6" w:rsidRDefault="009238E9"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t>Small-</w:t>
      </w:r>
      <w:r w:rsidR="002A7B50" w:rsidRPr="00F32311">
        <w:rPr>
          <w:rFonts w:ascii="Palatino Linotype" w:hAnsi="Palatino Linotype" w:cs="Arial"/>
          <w:sz w:val="22"/>
          <w:szCs w:val="22"/>
        </w:rPr>
        <w:t>Drill-Hole Mini-</w:t>
      </w:r>
      <w:proofErr w:type="spellStart"/>
      <w:r w:rsidR="002A7B50" w:rsidRPr="00F32311">
        <w:rPr>
          <w:rFonts w:ascii="Palatino Linotype" w:hAnsi="Palatino Linotype" w:cs="Arial"/>
          <w:sz w:val="22"/>
          <w:szCs w:val="22"/>
        </w:rPr>
        <w:t>Permeameter</w:t>
      </w:r>
      <w:proofErr w:type="spellEnd"/>
    </w:p>
    <w:p w14:paraId="6A96DD84" w14:textId="77777777" w:rsidR="00597D18" w:rsidRDefault="00597D18" w:rsidP="00D015A1">
      <w:pPr>
        <w:pStyle w:val="Default"/>
        <w:ind w:left="720"/>
        <w:rPr>
          <w:rFonts w:ascii="Palatino Linotype" w:hAnsi="Palatino Linotype" w:cs="Arial"/>
          <w:b/>
          <w:sz w:val="22"/>
          <w:szCs w:val="22"/>
          <w:u w:val="single"/>
        </w:rPr>
      </w:pPr>
    </w:p>
    <w:p w14:paraId="38BCF1FC" w14:textId="77777777" w:rsidR="00D015A1" w:rsidRDefault="00D015A1" w:rsidP="00D015A1">
      <w:pPr>
        <w:pStyle w:val="Default"/>
        <w:ind w:left="720"/>
      </w:pPr>
      <w:r w:rsidRPr="00F32311">
        <w:rPr>
          <w:rFonts w:ascii="Palatino Linotype" w:hAnsi="Palatino Linotype" w:cs="Arial"/>
          <w:b/>
          <w:sz w:val="22"/>
          <w:szCs w:val="22"/>
          <w:u w:val="single"/>
        </w:rPr>
        <w:t>Water Chemistry</w:t>
      </w:r>
    </w:p>
    <w:p w14:paraId="439C3301" w14:textId="77777777" w:rsidR="00573720" w:rsidRPr="00F32311" w:rsidRDefault="00573720" w:rsidP="00BB2ECC">
      <w:pPr>
        <w:pStyle w:val="CM16"/>
        <w:numPr>
          <w:ilvl w:val="0"/>
          <w:numId w:val="15"/>
        </w:numPr>
        <w:spacing w:after="0" w:line="360" w:lineRule="auto"/>
        <w:rPr>
          <w:rFonts w:ascii="Palatino Linotype" w:hAnsi="Palatino Linotype" w:cs="Arial"/>
          <w:sz w:val="22"/>
          <w:szCs w:val="22"/>
        </w:rPr>
      </w:pPr>
      <w:r w:rsidRPr="00F32311">
        <w:rPr>
          <w:rFonts w:ascii="Palatino Linotype" w:hAnsi="Palatino Linotype" w:cs="Arial"/>
          <w:sz w:val="22"/>
          <w:szCs w:val="22"/>
        </w:rPr>
        <w:lastRenderedPageBreak/>
        <w:t xml:space="preserve">Water quality </w:t>
      </w:r>
      <w:r w:rsidR="00D71FDD" w:rsidRPr="00F32311">
        <w:rPr>
          <w:rFonts w:ascii="Palatino Linotype" w:hAnsi="Palatino Linotype" w:cs="Arial"/>
          <w:sz w:val="22"/>
          <w:szCs w:val="22"/>
        </w:rPr>
        <w:t xml:space="preserve">portable field </w:t>
      </w:r>
      <w:r w:rsidRPr="00F32311">
        <w:rPr>
          <w:rFonts w:ascii="Palatino Linotype" w:hAnsi="Palatino Linotype" w:cs="Arial"/>
          <w:sz w:val="22"/>
          <w:szCs w:val="22"/>
        </w:rPr>
        <w:t xml:space="preserve">meters (pH, DO, conductivity, turbidity, temperature, ORP) </w:t>
      </w:r>
    </w:p>
    <w:p w14:paraId="5A5D7AC3" w14:textId="77777777" w:rsidR="00D015A1" w:rsidRPr="00D015A1" w:rsidRDefault="00573720" w:rsidP="00597D18">
      <w:pPr>
        <w:pStyle w:val="CM16"/>
        <w:spacing w:after="0" w:line="360" w:lineRule="auto"/>
        <w:ind w:left="720" w:firstLine="720"/>
        <w:rPr>
          <w:rFonts w:ascii="Palatino Linotype" w:hAnsi="Palatino Linotype" w:cs="Arial"/>
          <w:b/>
          <w:sz w:val="22"/>
          <w:szCs w:val="22"/>
        </w:rPr>
      </w:pPr>
      <w:r w:rsidRPr="00F32311">
        <w:rPr>
          <w:rFonts w:ascii="Palatino Linotype" w:hAnsi="Palatino Linotype" w:cs="Arial"/>
          <w:b/>
          <w:sz w:val="22"/>
          <w:szCs w:val="22"/>
          <w:u w:val="single"/>
        </w:rPr>
        <w:t>Stream Gauging</w:t>
      </w:r>
    </w:p>
    <w:p w14:paraId="4F3B7D08" w14:textId="77777777" w:rsidR="00D015A1" w:rsidRPr="00D015A1" w:rsidRDefault="00573720" w:rsidP="00BB2ECC">
      <w:pPr>
        <w:pStyle w:val="CM16"/>
        <w:numPr>
          <w:ilvl w:val="0"/>
          <w:numId w:val="15"/>
        </w:numPr>
        <w:spacing w:after="0" w:line="360" w:lineRule="auto"/>
        <w:rPr>
          <w:rFonts w:ascii="Palatino Linotype" w:hAnsi="Palatino Linotype" w:cs="Arial"/>
          <w:b/>
          <w:sz w:val="22"/>
          <w:szCs w:val="22"/>
        </w:rPr>
      </w:pPr>
      <w:proofErr w:type="spellStart"/>
      <w:r w:rsidRPr="00F32311">
        <w:rPr>
          <w:rFonts w:ascii="Palatino Linotype" w:hAnsi="Palatino Linotype" w:cs="Arial"/>
          <w:sz w:val="22"/>
          <w:szCs w:val="22"/>
        </w:rPr>
        <w:t>Swoffer</w:t>
      </w:r>
      <w:proofErr w:type="spellEnd"/>
      <w:r w:rsidRPr="00F32311">
        <w:rPr>
          <w:rFonts w:ascii="Palatino Linotype" w:hAnsi="Palatino Linotype" w:cs="Arial"/>
          <w:sz w:val="22"/>
          <w:szCs w:val="22"/>
        </w:rPr>
        <w:t xml:space="preserve"> current meter</w:t>
      </w:r>
    </w:p>
    <w:p w14:paraId="38386EDA" w14:textId="77777777" w:rsidR="00D015A1" w:rsidRPr="00D015A1" w:rsidRDefault="00573720" w:rsidP="00BB2ECC">
      <w:pPr>
        <w:pStyle w:val="CM16"/>
        <w:numPr>
          <w:ilvl w:val="0"/>
          <w:numId w:val="15"/>
        </w:numPr>
        <w:spacing w:after="0" w:line="360" w:lineRule="auto"/>
        <w:rPr>
          <w:rFonts w:ascii="Palatino Linotype" w:hAnsi="Palatino Linotype" w:cs="Arial"/>
          <w:b/>
          <w:sz w:val="22"/>
          <w:szCs w:val="22"/>
        </w:rPr>
      </w:pPr>
      <w:r w:rsidRPr="00F32311">
        <w:rPr>
          <w:rFonts w:ascii="Palatino Linotype" w:hAnsi="Palatino Linotype" w:cs="Arial"/>
          <w:sz w:val="22"/>
          <w:szCs w:val="22"/>
        </w:rPr>
        <w:t>Ohio current meters</w:t>
      </w:r>
    </w:p>
    <w:p w14:paraId="68017DF4" w14:textId="77777777" w:rsidR="00D015A1" w:rsidRPr="00D015A1" w:rsidRDefault="00D015A1" w:rsidP="00BB2ECC">
      <w:pPr>
        <w:pStyle w:val="CM16"/>
        <w:numPr>
          <w:ilvl w:val="0"/>
          <w:numId w:val="15"/>
        </w:numPr>
        <w:spacing w:after="0" w:line="360" w:lineRule="auto"/>
        <w:rPr>
          <w:rFonts w:ascii="Palatino Linotype" w:hAnsi="Palatino Linotype" w:cs="Arial"/>
          <w:b/>
          <w:sz w:val="22"/>
          <w:szCs w:val="22"/>
        </w:rPr>
      </w:pPr>
      <w:r>
        <w:rPr>
          <w:rFonts w:ascii="Palatino Linotype" w:hAnsi="Palatino Linotype" w:cs="Arial"/>
          <w:sz w:val="22"/>
          <w:szCs w:val="22"/>
        </w:rPr>
        <w:t>P</w:t>
      </w:r>
      <w:r w:rsidR="00573720" w:rsidRPr="00F32311">
        <w:rPr>
          <w:rFonts w:ascii="Palatino Linotype" w:hAnsi="Palatino Linotype" w:cs="Arial"/>
          <w:sz w:val="22"/>
          <w:szCs w:val="22"/>
        </w:rPr>
        <w:t>ygmy meter</w:t>
      </w:r>
    </w:p>
    <w:p w14:paraId="1C49F4E6" w14:textId="77777777" w:rsidR="00573720" w:rsidRPr="00F32311" w:rsidRDefault="00D015A1" w:rsidP="00D015A1">
      <w:pPr>
        <w:pStyle w:val="CM16"/>
        <w:spacing w:after="0" w:line="360" w:lineRule="auto"/>
        <w:ind w:left="1080"/>
        <w:rPr>
          <w:rFonts w:ascii="Palatino Linotype" w:hAnsi="Palatino Linotype" w:cs="Arial"/>
          <w:b/>
          <w:sz w:val="22"/>
          <w:szCs w:val="22"/>
        </w:rPr>
      </w:pPr>
      <w:r>
        <w:rPr>
          <w:rFonts w:ascii="Palatino Linotype" w:hAnsi="Palatino Linotype" w:cs="Arial"/>
          <w:b/>
          <w:sz w:val="22"/>
          <w:szCs w:val="22"/>
          <w:u w:val="single"/>
        </w:rPr>
        <w:t>B</w:t>
      </w:r>
      <w:r w:rsidR="00573720" w:rsidRPr="00F32311">
        <w:rPr>
          <w:rFonts w:ascii="Palatino Linotype" w:hAnsi="Palatino Linotype" w:cs="Arial"/>
          <w:b/>
          <w:sz w:val="22"/>
          <w:szCs w:val="22"/>
          <w:u w:val="single"/>
        </w:rPr>
        <w:t xml:space="preserve">orehole Geophysics </w:t>
      </w:r>
    </w:p>
    <w:p w14:paraId="5C44EDAD" w14:textId="77777777" w:rsidR="00573720" w:rsidRPr="00F32311" w:rsidRDefault="00573720" w:rsidP="00BB2ECC">
      <w:pPr>
        <w:pStyle w:val="Default"/>
        <w:numPr>
          <w:ilvl w:val="0"/>
          <w:numId w:val="15"/>
        </w:numPr>
        <w:spacing w:line="360" w:lineRule="auto"/>
        <w:rPr>
          <w:rFonts w:ascii="Palatino Linotype" w:hAnsi="Palatino Linotype" w:cs="Arial"/>
          <w:color w:val="auto"/>
          <w:sz w:val="22"/>
          <w:szCs w:val="22"/>
        </w:rPr>
      </w:pPr>
      <w:r w:rsidRPr="00F32311">
        <w:rPr>
          <w:rFonts w:ascii="Palatino Linotype" w:hAnsi="Palatino Linotype" w:cs="Arial"/>
          <w:color w:val="auto"/>
          <w:sz w:val="22"/>
          <w:szCs w:val="22"/>
        </w:rPr>
        <w:t xml:space="preserve">Logging instrument with caliper tool and capabilities for measuring Single point resistance Gamma ray Temperature </w:t>
      </w:r>
    </w:p>
    <w:p w14:paraId="5B5EE2AF" w14:textId="77777777" w:rsidR="00257A0E" w:rsidRPr="00F32311" w:rsidRDefault="00F459B1" w:rsidP="00BB2ECC">
      <w:pPr>
        <w:pStyle w:val="Heading2"/>
        <w:spacing w:line="360" w:lineRule="auto"/>
        <w:rPr>
          <w:rFonts w:ascii="Palatino Linotype" w:hAnsi="Palatino Linotype"/>
        </w:rPr>
      </w:pPr>
      <w:bookmarkStart w:id="2" w:name="_Toc129081110"/>
      <w:r w:rsidRPr="00F32311">
        <w:rPr>
          <w:rFonts w:ascii="Palatino Linotype" w:hAnsi="Palatino Linotype"/>
        </w:rPr>
        <w:t>Hydraulic Fracturing Equipment</w:t>
      </w:r>
    </w:p>
    <w:bookmarkEnd w:id="2"/>
    <w:p w14:paraId="622B2F6F" w14:textId="77777777" w:rsidR="00F06A80" w:rsidRDefault="00573720" w:rsidP="00DB31C1">
      <w:pPr>
        <w:spacing w:after="0" w:line="360" w:lineRule="auto"/>
        <w:ind w:left="720"/>
        <w:jc w:val="both"/>
        <w:rPr>
          <w:rFonts w:ascii="Palatino Linotype" w:hAnsi="Palatino Linotype" w:cs="Arial"/>
        </w:rPr>
      </w:pPr>
      <w:r w:rsidRPr="00F32311">
        <w:rPr>
          <w:rFonts w:ascii="Palatino Linotype" w:hAnsi="Palatino Linotype" w:cs="Arial"/>
        </w:rPr>
        <w:t xml:space="preserve">A specially designed system for creating and monitoring shallow hydraulic fractures is available. This system consists of a slurry mixer and pump with related equipment for controlling the fracturing process and monitoring associated ground deformation. </w:t>
      </w:r>
    </w:p>
    <w:p w14:paraId="2DC7A9B0" w14:textId="77777777" w:rsidR="00DB31C1" w:rsidRPr="00DB31C1" w:rsidRDefault="00DB31C1" w:rsidP="00DB31C1">
      <w:pPr>
        <w:spacing w:after="0" w:line="360" w:lineRule="auto"/>
        <w:ind w:left="720"/>
        <w:jc w:val="both"/>
        <w:rPr>
          <w:rFonts w:ascii="Palatino Linotype" w:hAnsi="Palatino Linotype" w:cs="Arial"/>
          <w:b/>
          <w:u w:val="single"/>
        </w:rPr>
      </w:pPr>
      <w:r w:rsidRPr="00DB31C1">
        <w:rPr>
          <w:rFonts w:ascii="Palatino Linotype" w:hAnsi="Palatino Linotype" w:cs="Arial"/>
          <w:b/>
          <w:u w:val="single"/>
        </w:rPr>
        <w:t>Departmental Library</w:t>
      </w:r>
    </w:p>
    <w:p w14:paraId="5FC5A226" w14:textId="77777777" w:rsidR="00DB31C1" w:rsidRPr="00F32311" w:rsidRDefault="00DB31C1" w:rsidP="00DB31C1">
      <w:pPr>
        <w:spacing w:line="360" w:lineRule="auto"/>
        <w:ind w:left="720"/>
        <w:jc w:val="both"/>
        <w:rPr>
          <w:rFonts w:ascii="Palatino Linotype" w:hAnsi="Palatino Linotype" w:cs="Arial"/>
        </w:rPr>
      </w:pPr>
      <w:r w:rsidRPr="00DB31C1">
        <w:rPr>
          <w:rFonts w:ascii="Palatino Linotype" w:hAnsi="Palatino Linotype" w:cs="Arial"/>
        </w:rPr>
        <w:t>The departmental library is available for use by all students, staff and faculty of the</w:t>
      </w:r>
      <w:r>
        <w:rPr>
          <w:rFonts w:ascii="Palatino Linotype" w:hAnsi="Palatino Linotype" w:cs="Arial"/>
        </w:rPr>
        <w:t xml:space="preserve"> </w:t>
      </w:r>
      <w:r w:rsidRPr="00DB31C1">
        <w:rPr>
          <w:rFonts w:ascii="Palatino Linotype" w:hAnsi="Palatino Linotype" w:cs="Arial"/>
        </w:rPr>
        <w:t>Department of EEES. The library contains the journal collections of many of the department‘s</w:t>
      </w:r>
      <w:r>
        <w:rPr>
          <w:rFonts w:ascii="Palatino Linotype" w:hAnsi="Palatino Linotype" w:cs="Arial"/>
        </w:rPr>
        <w:t xml:space="preserve"> </w:t>
      </w:r>
      <w:r w:rsidRPr="00DB31C1">
        <w:rPr>
          <w:rFonts w:ascii="Palatino Linotype" w:hAnsi="Palatino Linotype" w:cs="Arial"/>
        </w:rPr>
        <w:t xml:space="preserve">professors. The collection includes </w:t>
      </w:r>
      <w:r w:rsidR="00597D18">
        <w:rPr>
          <w:rFonts w:ascii="Palatino Linotype" w:hAnsi="Palatino Linotype" w:cs="Arial"/>
        </w:rPr>
        <w:t xml:space="preserve">references </w:t>
      </w:r>
      <w:r w:rsidRPr="00DB31C1">
        <w:rPr>
          <w:rFonts w:ascii="Palatino Linotype" w:hAnsi="Palatino Linotype" w:cs="Arial"/>
        </w:rPr>
        <w:t>that are important to environmental</w:t>
      </w:r>
      <w:r>
        <w:rPr>
          <w:rFonts w:ascii="Palatino Linotype" w:hAnsi="Palatino Linotype" w:cs="Arial"/>
        </w:rPr>
        <w:t xml:space="preserve"> </w:t>
      </w:r>
      <w:r w:rsidRPr="00DB31C1">
        <w:rPr>
          <w:rFonts w:ascii="Palatino Linotype" w:hAnsi="Palatino Linotype" w:cs="Arial"/>
        </w:rPr>
        <w:t>engineering and science, and radiological engineering and science. Also housed in the EEES</w:t>
      </w:r>
      <w:r>
        <w:rPr>
          <w:rFonts w:ascii="Palatino Linotype" w:hAnsi="Palatino Linotype" w:cs="Arial"/>
        </w:rPr>
        <w:t xml:space="preserve"> </w:t>
      </w:r>
      <w:r w:rsidRPr="00DB31C1">
        <w:rPr>
          <w:rFonts w:ascii="Palatino Linotype" w:hAnsi="Palatino Linotype" w:cs="Arial"/>
        </w:rPr>
        <w:t>library are select conference proceedings, reference materials, and textbooks that are used as</w:t>
      </w:r>
      <w:r>
        <w:rPr>
          <w:rFonts w:ascii="Palatino Linotype" w:hAnsi="Palatino Linotype" w:cs="Arial"/>
        </w:rPr>
        <w:t xml:space="preserve"> </w:t>
      </w:r>
      <w:r w:rsidRPr="00DB31C1">
        <w:rPr>
          <w:rFonts w:ascii="Palatino Linotype" w:hAnsi="Palatino Linotype" w:cs="Arial"/>
        </w:rPr>
        <w:t>references in courses.</w:t>
      </w:r>
    </w:p>
    <w:sectPr w:rsidR="00DB31C1" w:rsidRPr="00F32311" w:rsidSect="00342DB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5DA06" w14:textId="77777777" w:rsidR="00342DBE" w:rsidRDefault="00342DBE" w:rsidP="00342DBE">
      <w:pPr>
        <w:spacing w:after="0" w:line="240" w:lineRule="auto"/>
      </w:pPr>
      <w:r>
        <w:separator/>
      </w:r>
    </w:p>
  </w:endnote>
  <w:endnote w:type="continuationSeparator" w:id="0">
    <w:p w14:paraId="25670246" w14:textId="77777777" w:rsidR="00342DBE" w:rsidRDefault="00342DBE" w:rsidP="0034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0C2E4" w14:textId="50764F42" w:rsidR="00330287" w:rsidRPr="00330287" w:rsidRDefault="00330287">
    <w:pPr>
      <w:pStyle w:val="Footer"/>
      <w:rPr>
        <w:rFonts w:ascii="Palatino Linotype" w:hAnsi="Palatino Linotype"/>
        <w:smallCaps/>
        <w:sz w:val="23"/>
        <w:szCs w:val="23"/>
        <w:rPrChange w:id="23" w:author="Michael Dale" w:date="2014-10-28T15:01:00Z">
          <w:rPr/>
        </w:rPrChange>
      </w:rPr>
    </w:pPr>
    <w:ins w:id="24" w:author="Michael Dale" w:date="2014-10-28T14:59:00Z">
      <w:r w:rsidRPr="00330287">
        <w:rPr>
          <w:rFonts w:ascii="Palatino Linotype" w:hAnsi="Palatino Linotype"/>
          <w:smallCaps/>
          <w:sz w:val="23"/>
          <w:szCs w:val="23"/>
          <w:rPrChange w:id="25" w:author="Michael Dale" w:date="2014-10-28T15:01:00Z">
            <w:rPr/>
          </w:rPrChange>
        </w:rPr>
        <w:t>Data Management Plan</w:t>
      </w:r>
      <w:bookmarkStart w:id="26" w:name="_GoBack"/>
      <w:bookmarkEnd w:id="26"/>
      <w:r w:rsidRPr="00330287">
        <w:rPr>
          <w:rFonts w:ascii="Palatino Linotype" w:hAnsi="Palatino Linotype"/>
          <w:smallCaps/>
          <w:sz w:val="23"/>
          <w:szCs w:val="23"/>
          <w:rPrChange w:id="27" w:author="Michael Dale" w:date="2014-10-28T15:01:00Z">
            <w:rPr/>
          </w:rPrChange>
        </w:rPr>
        <w:ptab w:relativeTo="margin" w:alignment="center" w:leader="none"/>
      </w:r>
      <w:proofErr w:type="spellStart"/>
      <w:r w:rsidRPr="00330287">
        <w:rPr>
          <w:rFonts w:ascii="Palatino Linotype" w:hAnsi="Palatino Linotype"/>
          <w:smallCaps/>
          <w:sz w:val="23"/>
          <w:szCs w:val="23"/>
          <w:rPrChange w:id="28" w:author="Michael Dale" w:date="2014-10-28T15:01:00Z">
            <w:rPr/>
          </w:rPrChange>
        </w:rPr>
        <w:t>Carbajales</w:t>
      </w:r>
      <w:proofErr w:type="spellEnd"/>
      <w:r w:rsidRPr="00330287">
        <w:rPr>
          <w:rFonts w:ascii="Palatino Linotype" w:hAnsi="Palatino Linotype"/>
          <w:smallCaps/>
          <w:sz w:val="23"/>
          <w:szCs w:val="23"/>
          <w:rPrChange w:id="29" w:author="Michael Dale" w:date="2014-10-28T15:01:00Z">
            <w:rPr/>
          </w:rPrChange>
        </w:rPr>
        <w:t>-Dale</w:t>
      </w:r>
      <w:r w:rsidRPr="00330287">
        <w:rPr>
          <w:rFonts w:ascii="Palatino Linotype" w:hAnsi="Palatino Linotype"/>
          <w:smallCaps/>
          <w:sz w:val="23"/>
          <w:szCs w:val="23"/>
          <w:rPrChange w:id="30" w:author="Michael Dale" w:date="2014-10-28T15:01:00Z">
            <w:rPr/>
          </w:rPrChange>
        </w:rPr>
        <w:ptab w:relativeTo="margin" w:alignment="right" w:leader="none"/>
      </w:r>
      <w:r w:rsidRPr="00330287">
        <w:rPr>
          <w:rFonts w:ascii="Palatino Linotype" w:hAnsi="Palatino Linotype"/>
          <w:smallCaps/>
          <w:sz w:val="23"/>
          <w:szCs w:val="23"/>
          <w:rPrChange w:id="31" w:author="Michael Dale" w:date="2014-10-28T15:01:00Z">
            <w:rPr/>
          </w:rPrChange>
        </w:rPr>
        <w:fldChar w:fldCharType="begin"/>
      </w:r>
      <w:r w:rsidRPr="00330287">
        <w:rPr>
          <w:rFonts w:ascii="Palatino Linotype" w:hAnsi="Palatino Linotype"/>
          <w:smallCaps/>
          <w:sz w:val="23"/>
          <w:szCs w:val="23"/>
          <w:rPrChange w:id="32" w:author="Michael Dale" w:date="2014-10-28T15:01:00Z">
            <w:rPr/>
          </w:rPrChange>
        </w:rPr>
        <w:instrText xml:space="preserve"> PAGE  \* MERGEFORMAT </w:instrText>
      </w:r>
    </w:ins>
    <w:r w:rsidRPr="00330287">
      <w:rPr>
        <w:rFonts w:ascii="Palatino Linotype" w:hAnsi="Palatino Linotype"/>
        <w:smallCaps/>
        <w:sz w:val="23"/>
        <w:szCs w:val="23"/>
        <w:rPrChange w:id="33" w:author="Michael Dale" w:date="2014-10-28T15:01:00Z">
          <w:rPr/>
        </w:rPrChange>
      </w:rPr>
      <w:fldChar w:fldCharType="separate"/>
    </w:r>
    <w:r>
      <w:rPr>
        <w:rFonts w:ascii="Palatino Linotype" w:hAnsi="Palatino Linotype"/>
        <w:smallCaps/>
        <w:noProof/>
        <w:sz w:val="23"/>
        <w:szCs w:val="23"/>
      </w:rPr>
      <w:t>4</w:t>
    </w:r>
    <w:ins w:id="34" w:author="Michael Dale" w:date="2014-10-28T14:59:00Z">
      <w:r w:rsidRPr="00330287">
        <w:rPr>
          <w:rFonts w:ascii="Palatino Linotype" w:hAnsi="Palatino Linotype"/>
          <w:smallCaps/>
          <w:sz w:val="23"/>
          <w:szCs w:val="23"/>
          <w:rPrChange w:id="35" w:author="Michael Dale" w:date="2014-10-28T15:01:00Z">
            <w:rPr/>
          </w:rPrChange>
        </w:rPr>
        <w:fldChar w:fldCharType="end"/>
      </w:r>
    </w:ins>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60B30" w14:textId="3DD60023" w:rsidR="00330287" w:rsidRPr="00330287" w:rsidRDefault="00330287">
    <w:pPr>
      <w:pStyle w:val="Footer"/>
      <w:rPr>
        <w:rFonts w:ascii="Palatino Linotype" w:hAnsi="Palatino Linotype"/>
        <w:smallCaps/>
        <w:sz w:val="23"/>
        <w:szCs w:val="23"/>
        <w:rPrChange w:id="36" w:author="Michael Dale" w:date="2014-10-28T15:01:00Z">
          <w:rPr/>
        </w:rPrChange>
      </w:rPr>
    </w:pPr>
    <w:ins w:id="37" w:author="Michael Dale" w:date="2014-10-28T15:00:00Z">
      <w:r w:rsidRPr="00330287">
        <w:rPr>
          <w:rFonts w:ascii="Palatino Linotype" w:hAnsi="Palatino Linotype"/>
          <w:smallCaps/>
          <w:sz w:val="23"/>
          <w:szCs w:val="23"/>
          <w:rPrChange w:id="38" w:author="Michael Dale" w:date="2014-10-28T15:01:00Z">
            <w:rPr>
              <w:sz w:val="23"/>
              <w:szCs w:val="23"/>
            </w:rPr>
          </w:rPrChange>
        </w:rPr>
        <w:t>Data Management Plan</w:t>
      </w:r>
    </w:ins>
    <w:ins w:id="39" w:author="Michael Dale" w:date="2014-10-28T14:59:00Z">
      <w:r w:rsidRPr="00330287">
        <w:rPr>
          <w:rFonts w:ascii="Palatino Linotype" w:hAnsi="Palatino Linotype"/>
          <w:smallCaps/>
          <w:sz w:val="23"/>
          <w:szCs w:val="23"/>
          <w:rPrChange w:id="40" w:author="Michael Dale" w:date="2014-10-28T15:01:00Z">
            <w:rPr/>
          </w:rPrChange>
        </w:rPr>
        <w:ptab w:relativeTo="margin" w:alignment="center" w:leader="none"/>
      </w:r>
    </w:ins>
    <w:proofErr w:type="spellStart"/>
    <w:ins w:id="41" w:author="Michael Dale" w:date="2014-10-28T15:01:00Z">
      <w:r w:rsidRPr="00330287">
        <w:rPr>
          <w:rFonts w:ascii="Palatino Linotype" w:hAnsi="Palatino Linotype"/>
          <w:smallCaps/>
          <w:sz w:val="23"/>
          <w:szCs w:val="23"/>
          <w:rPrChange w:id="42" w:author="Michael Dale" w:date="2014-10-28T15:01:00Z">
            <w:rPr>
              <w:sz w:val="23"/>
              <w:szCs w:val="23"/>
            </w:rPr>
          </w:rPrChange>
        </w:rPr>
        <w:t>Carbajales</w:t>
      </w:r>
      <w:proofErr w:type="spellEnd"/>
      <w:r w:rsidRPr="00330287">
        <w:rPr>
          <w:rFonts w:ascii="Palatino Linotype" w:hAnsi="Palatino Linotype"/>
          <w:smallCaps/>
          <w:sz w:val="23"/>
          <w:szCs w:val="23"/>
          <w:rPrChange w:id="43" w:author="Michael Dale" w:date="2014-10-28T15:01:00Z">
            <w:rPr>
              <w:sz w:val="23"/>
              <w:szCs w:val="23"/>
            </w:rPr>
          </w:rPrChange>
        </w:rPr>
        <w:t>-Dale</w:t>
      </w:r>
    </w:ins>
    <w:ins w:id="44" w:author="Michael Dale" w:date="2014-10-28T14:59:00Z">
      <w:r w:rsidRPr="00330287">
        <w:rPr>
          <w:rFonts w:ascii="Palatino Linotype" w:hAnsi="Palatino Linotype"/>
          <w:smallCaps/>
          <w:sz w:val="23"/>
          <w:szCs w:val="23"/>
          <w:rPrChange w:id="45" w:author="Michael Dale" w:date="2014-10-28T15:01:00Z">
            <w:rPr/>
          </w:rPrChange>
        </w:rPr>
        <w:ptab w:relativeTo="margin" w:alignment="right" w:leader="none"/>
      </w:r>
    </w:ins>
    <w:ins w:id="46" w:author="Michael Dale" w:date="2014-10-28T15:00:00Z">
      <w:r w:rsidRPr="00330287">
        <w:rPr>
          <w:rFonts w:ascii="Palatino Linotype" w:hAnsi="Palatino Linotype"/>
          <w:smallCaps/>
          <w:sz w:val="23"/>
          <w:szCs w:val="23"/>
          <w:rPrChange w:id="47" w:author="Michael Dale" w:date="2014-10-28T15:01:00Z">
            <w:rPr/>
          </w:rPrChange>
        </w:rPr>
        <w:fldChar w:fldCharType="begin"/>
      </w:r>
      <w:r w:rsidRPr="00330287">
        <w:rPr>
          <w:rFonts w:ascii="Palatino Linotype" w:hAnsi="Palatino Linotype"/>
          <w:smallCaps/>
          <w:sz w:val="23"/>
          <w:szCs w:val="23"/>
          <w:rPrChange w:id="48" w:author="Michael Dale" w:date="2014-10-28T15:01:00Z">
            <w:rPr/>
          </w:rPrChange>
        </w:rPr>
        <w:instrText xml:space="preserve"> PAGE  \* MERGEFORMAT </w:instrText>
      </w:r>
    </w:ins>
    <w:r w:rsidRPr="00330287">
      <w:rPr>
        <w:rFonts w:ascii="Palatino Linotype" w:hAnsi="Palatino Linotype"/>
        <w:smallCaps/>
        <w:sz w:val="23"/>
        <w:szCs w:val="23"/>
        <w:rPrChange w:id="49" w:author="Michael Dale" w:date="2014-10-28T15:01:00Z">
          <w:rPr/>
        </w:rPrChange>
      </w:rPr>
      <w:fldChar w:fldCharType="separate"/>
    </w:r>
    <w:r>
      <w:rPr>
        <w:rFonts w:ascii="Palatino Linotype" w:hAnsi="Palatino Linotype"/>
        <w:smallCaps/>
        <w:noProof/>
        <w:sz w:val="23"/>
        <w:szCs w:val="23"/>
      </w:rPr>
      <w:t>5</w:t>
    </w:r>
    <w:ins w:id="50" w:author="Michael Dale" w:date="2014-10-28T15:00:00Z">
      <w:r w:rsidRPr="00330287">
        <w:rPr>
          <w:rFonts w:ascii="Palatino Linotype" w:hAnsi="Palatino Linotype"/>
          <w:smallCaps/>
          <w:sz w:val="23"/>
          <w:szCs w:val="23"/>
          <w:rPrChange w:id="51" w:author="Michael Dale" w:date="2014-10-28T15:01:00Z">
            <w:rPr/>
          </w:rPrChange>
        </w:rPr>
        <w:fldChar w:fldCharType="end"/>
      </w:r>
    </w:ins>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9033C" w14:textId="77777777" w:rsidR="00330287" w:rsidRDefault="003302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A6425" w14:textId="77777777" w:rsidR="00342DBE" w:rsidRDefault="00342DBE" w:rsidP="00342DBE">
      <w:pPr>
        <w:spacing w:after="0" w:line="240" w:lineRule="auto"/>
      </w:pPr>
      <w:r>
        <w:separator/>
      </w:r>
    </w:p>
  </w:footnote>
  <w:footnote w:type="continuationSeparator" w:id="0">
    <w:p w14:paraId="5F83E69C" w14:textId="77777777" w:rsidR="00342DBE" w:rsidRDefault="00342DBE" w:rsidP="00342D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 w:author="Michael Dale" w:date="2014-10-28T14:57:00Z"/>
  <w:sdt>
    <w:sdtPr>
      <w:rPr>
        <w:rFonts w:ascii="Cambria" w:hAnsi="Cambria"/>
        <w:sz w:val="23"/>
        <w:szCs w:val="23"/>
        <w:rPrChange w:id="4" w:author="Michael Dale" w:date="2014-10-28T14:59:00Z">
          <w:rPr>
            <w:rFonts w:ascii="Cambria" w:hAnsi="Cambria"/>
          </w:rPr>
        </w:rPrChange>
      </w:rPr>
      <w:alias w:val="Title"/>
      <w:id w:val="77547040"/>
      <w:placeholder>
        <w:docPart w:val="F06DDF2B5E959942950E59059A0FBD0D"/>
      </w:placeholder>
      <w:dataBinding w:prefixMappings="xmlns:ns0='http://schemas.openxmlformats.org/package/2006/metadata/core-properties' xmlns:ns1='http://purl.org/dc/elements/1.1/'" w:xpath="/ns0:coreProperties[1]/ns1:title[1]" w:storeItemID="{6C3C8BC8-F283-45AE-878A-BAB7291924A1}"/>
      <w:text/>
    </w:sdtPr>
    <w:sdtContent>
      <w:customXmlInsRangeEnd w:id="3"/>
      <w:p w14:paraId="4C52F53D" w14:textId="77777777" w:rsidR="00342DBE" w:rsidRPr="00330287" w:rsidRDefault="00342DBE" w:rsidP="00342DBE">
        <w:pPr>
          <w:pStyle w:val="Header"/>
          <w:pBdr>
            <w:between w:val="single" w:sz="4" w:space="1" w:color="4F81BD" w:themeColor="accent1"/>
          </w:pBdr>
          <w:spacing w:line="276" w:lineRule="auto"/>
          <w:rPr>
            <w:ins w:id="5" w:author="Michael Dale" w:date="2014-10-28T14:58:00Z"/>
            <w:rFonts w:ascii="Cambria" w:hAnsi="Cambria"/>
            <w:sz w:val="23"/>
            <w:szCs w:val="23"/>
            <w:rPrChange w:id="6" w:author="Michael Dale" w:date="2014-10-28T14:59:00Z">
              <w:rPr>
                <w:ins w:id="7" w:author="Michael Dale" w:date="2014-10-28T14:58:00Z"/>
                <w:rFonts w:ascii="Cambria" w:hAnsi="Cambria"/>
              </w:rPr>
            </w:rPrChange>
          </w:rPr>
          <w:pPrChange w:id="8" w:author="Michael Dale" w:date="2014-10-28T14:58:00Z">
            <w:pPr>
              <w:pStyle w:val="Header"/>
            </w:pPr>
          </w:pPrChange>
        </w:pPr>
        <w:ins w:id="9" w:author="Michael Dale" w:date="2014-10-28T14:57:00Z">
          <w:r w:rsidRPr="00330287">
            <w:rPr>
              <w:rFonts w:ascii="Cambria" w:hAnsi="Cambria"/>
              <w:sz w:val="23"/>
              <w:szCs w:val="23"/>
              <w:rPrChange w:id="10" w:author="Michael Dale" w:date="2014-10-28T14:59:00Z">
                <w:rPr>
                  <w:rFonts w:ascii="Cambria" w:hAnsi="Cambria"/>
                </w:rPr>
              </w:rPrChange>
            </w:rPr>
            <w:t>COLLABORATIVE RESEARCH: RESOURCE-USE IMPACTS AND POTENTIAL FOR ELECTRICITY AND AGRICULTURAL CO-PRODUCTION FROM LARGE-SCALE SOLAR DEVELOPMENT</w:t>
          </w:r>
        </w:ins>
      </w:p>
      <w:customXmlInsRangeStart w:id="11" w:author="Michael Dale" w:date="2014-10-28T14:57:00Z"/>
    </w:sdtContent>
  </w:sdt>
  <w:customXmlInsRangeEnd w:id="11"/>
  <w:p w14:paraId="2596F4D0" w14:textId="77777777" w:rsidR="00342DBE" w:rsidRPr="00342DBE" w:rsidRDefault="00342DBE" w:rsidP="00342DBE">
    <w:pPr>
      <w:pStyle w:val="Header"/>
      <w:pBdr>
        <w:between w:val="single" w:sz="4" w:space="1" w:color="4F81BD" w:themeColor="accent1"/>
      </w:pBdr>
      <w:spacing w:line="276" w:lineRule="auto"/>
      <w:rPr>
        <w:rFonts w:ascii="Cambria" w:hAnsi="Cambria"/>
        <w:rPrChange w:id="12" w:author="Michael Dale" w:date="2014-10-28T14:58:00Z">
          <w:rPr/>
        </w:rPrChange>
      </w:rPr>
      <w:pPrChange w:id="13" w:author="Michael Dale" w:date="2014-10-28T14:58: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4" w:author="Michael Dale" w:date="2014-10-28T14:57:00Z"/>
  <w:sdt>
    <w:sdtPr>
      <w:rPr>
        <w:rFonts w:ascii="Cambria" w:hAnsi="Cambria"/>
        <w:sz w:val="23"/>
        <w:szCs w:val="23"/>
        <w:rPrChange w:id="15" w:author="Michael Dale" w:date="2014-10-28T14:58:00Z">
          <w:rPr>
            <w:rFonts w:ascii="Cambria" w:hAnsi="Cambria"/>
          </w:rPr>
        </w:rPrChange>
      </w:rPr>
      <w:alias w:val="Title"/>
      <w:id w:val="-1592915476"/>
      <w:placeholder>
        <w:docPart w:val="72BD63E16F5A88479CF0E7DE04D2971A"/>
      </w:placeholder>
      <w:dataBinding w:prefixMappings="xmlns:ns0='http://schemas.openxmlformats.org/package/2006/metadata/core-properties' xmlns:ns1='http://purl.org/dc/elements/1.1/'" w:xpath="/ns0:coreProperties[1]/ns1:title[1]" w:storeItemID="{6C3C8BC8-F283-45AE-878A-BAB7291924A1}"/>
      <w:text/>
    </w:sdtPr>
    <w:sdtContent>
      <w:customXmlInsRangeEnd w:id="14"/>
      <w:p w14:paraId="7F3D82BD" w14:textId="77777777" w:rsidR="00342DBE" w:rsidRPr="00330287" w:rsidRDefault="00342DBE" w:rsidP="00342DBE">
        <w:pPr>
          <w:pStyle w:val="Header"/>
          <w:pBdr>
            <w:between w:val="single" w:sz="4" w:space="1" w:color="4F81BD" w:themeColor="accent1"/>
          </w:pBdr>
          <w:spacing w:line="276" w:lineRule="auto"/>
          <w:rPr>
            <w:ins w:id="16" w:author="Michael Dale" w:date="2014-10-28T14:57:00Z"/>
            <w:rFonts w:ascii="Cambria" w:hAnsi="Cambria"/>
            <w:sz w:val="23"/>
            <w:szCs w:val="23"/>
            <w:rPrChange w:id="17" w:author="Michael Dale" w:date="2014-10-28T14:58:00Z">
              <w:rPr>
                <w:ins w:id="18" w:author="Michael Dale" w:date="2014-10-28T14:57:00Z"/>
                <w:rFonts w:ascii="Cambria" w:hAnsi="Cambria"/>
              </w:rPr>
            </w:rPrChange>
          </w:rPr>
          <w:pPrChange w:id="19" w:author="Michael Dale" w:date="2014-10-28T14:57:00Z">
            <w:pPr>
              <w:pStyle w:val="Header"/>
              <w:pBdr>
                <w:between w:val="single" w:sz="4" w:space="1" w:color="4F81BD" w:themeColor="accent1"/>
              </w:pBdr>
              <w:spacing w:line="276" w:lineRule="auto"/>
              <w:jc w:val="center"/>
            </w:pPr>
          </w:pPrChange>
        </w:pPr>
        <w:ins w:id="20" w:author="Michael Dale" w:date="2014-10-28T14:57:00Z">
          <w:r w:rsidRPr="00330287">
            <w:rPr>
              <w:rFonts w:ascii="Cambria" w:hAnsi="Cambria"/>
              <w:sz w:val="23"/>
              <w:szCs w:val="23"/>
              <w:rPrChange w:id="21" w:author="Michael Dale" w:date="2014-10-28T14:58:00Z">
                <w:rPr>
                  <w:rFonts w:ascii="Cambria" w:hAnsi="Cambria"/>
                </w:rPr>
              </w:rPrChange>
            </w:rPr>
            <w:t>COLLABORATIVE RESEARCH: RESOURCE-USE IMPACTS AND POTENTIAL FOR ELECTRICITY AND AGRICULTURAL CO-PRODUCTION FROM LARGE-SCALE SOLAR DEVELOPMENT</w:t>
          </w:r>
        </w:ins>
      </w:p>
      <w:customXmlInsRangeStart w:id="22" w:author="Michael Dale" w:date="2014-10-28T14:57:00Z"/>
    </w:sdtContent>
  </w:sdt>
  <w:customXmlInsRangeEnd w:id="22"/>
  <w:p w14:paraId="75CD9B05" w14:textId="77777777" w:rsidR="00342DBE" w:rsidRDefault="00342DB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44E9A" w14:textId="77777777" w:rsidR="00330287" w:rsidRDefault="003302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F2478"/>
    <w:multiLevelType w:val="hybridMultilevel"/>
    <w:tmpl w:val="9A622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CC17ED"/>
    <w:multiLevelType w:val="hybridMultilevel"/>
    <w:tmpl w:val="280A86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51B09"/>
    <w:multiLevelType w:val="hybridMultilevel"/>
    <w:tmpl w:val="DE3068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2C6FFE"/>
    <w:multiLevelType w:val="hybridMultilevel"/>
    <w:tmpl w:val="493617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418D7"/>
    <w:multiLevelType w:val="hybridMultilevel"/>
    <w:tmpl w:val="4176A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97658"/>
    <w:multiLevelType w:val="hybridMultilevel"/>
    <w:tmpl w:val="D29C42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BDD3C60"/>
    <w:multiLevelType w:val="hybridMultilevel"/>
    <w:tmpl w:val="B8B2F2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75437"/>
    <w:multiLevelType w:val="hybridMultilevel"/>
    <w:tmpl w:val="F138BC6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12E3BD5"/>
    <w:multiLevelType w:val="hybridMultilevel"/>
    <w:tmpl w:val="4CC6CA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0289C"/>
    <w:multiLevelType w:val="hybridMultilevel"/>
    <w:tmpl w:val="251279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A15EAE"/>
    <w:multiLevelType w:val="hybridMultilevel"/>
    <w:tmpl w:val="F6FEF39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9B90F15"/>
    <w:multiLevelType w:val="hybridMultilevel"/>
    <w:tmpl w:val="AB6E1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D3618B7"/>
    <w:multiLevelType w:val="hybridMultilevel"/>
    <w:tmpl w:val="968E4E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846934"/>
    <w:multiLevelType w:val="hybridMultilevel"/>
    <w:tmpl w:val="950C6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1768E5"/>
    <w:multiLevelType w:val="hybridMultilevel"/>
    <w:tmpl w:val="E7E01E86"/>
    <w:lvl w:ilvl="0" w:tplc="925442CC">
      <w:start w:val="5"/>
      <w:numFmt w:val="bullet"/>
      <w:lvlText w:val="•"/>
      <w:lvlJc w:val="left"/>
      <w:pPr>
        <w:ind w:left="1440" w:hanging="720"/>
      </w:pPr>
      <w:rPr>
        <w:rFonts w:ascii="Palatino Linotype" w:eastAsia="Times New Roman" w:hAnsi="Palatino Linotype" w:cs="Arial"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36C02D2"/>
    <w:multiLevelType w:val="hybridMultilevel"/>
    <w:tmpl w:val="CE72986A"/>
    <w:lvl w:ilvl="0" w:tplc="1096B9B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Arial Narro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79809FB"/>
    <w:multiLevelType w:val="hybridMultilevel"/>
    <w:tmpl w:val="095A43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CD33C60"/>
    <w:multiLevelType w:val="hybridMultilevel"/>
    <w:tmpl w:val="EE027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E25223"/>
    <w:multiLevelType w:val="hybridMultilevel"/>
    <w:tmpl w:val="8F681A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B8505D"/>
    <w:multiLevelType w:val="hybridMultilevel"/>
    <w:tmpl w:val="0AD6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2120EA"/>
    <w:multiLevelType w:val="hybridMultilevel"/>
    <w:tmpl w:val="F12CAC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CE1767"/>
    <w:multiLevelType w:val="hybridMultilevel"/>
    <w:tmpl w:val="E84C7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7B628B"/>
    <w:multiLevelType w:val="hybridMultilevel"/>
    <w:tmpl w:val="6E229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AA51F0"/>
    <w:multiLevelType w:val="hybridMultilevel"/>
    <w:tmpl w:val="74AC46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807065"/>
    <w:multiLevelType w:val="hybridMultilevel"/>
    <w:tmpl w:val="6548DC72"/>
    <w:lvl w:ilvl="0" w:tplc="925442CC">
      <w:start w:val="5"/>
      <w:numFmt w:val="bullet"/>
      <w:lvlText w:val="•"/>
      <w:lvlJc w:val="left"/>
      <w:pPr>
        <w:ind w:left="2160" w:hanging="720"/>
      </w:pPr>
      <w:rPr>
        <w:rFonts w:ascii="Palatino Linotype" w:eastAsia="Times New Roman" w:hAnsi="Palatino Linotype" w:cs="Arial" w:hint="default"/>
        <w:u w:val="singl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3"/>
  </w:num>
  <w:num w:numId="4">
    <w:abstractNumId w:val="22"/>
  </w:num>
  <w:num w:numId="5">
    <w:abstractNumId w:val="23"/>
  </w:num>
  <w:num w:numId="6">
    <w:abstractNumId w:val="11"/>
  </w:num>
  <w:num w:numId="7">
    <w:abstractNumId w:val="6"/>
  </w:num>
  <w:num w:numId="8">
    <w:abstractNumId w:val="10"/>
  </w:num>
  <w:num w:numId="9">
    <w:abstractNumId w:val="2"/>
  </w:num>
  <w:num w:numId="10">
    <w:abstractNumId w:val="9"/>
  </w:num>
  <w:num w:numId="11">
    <w:abstractNumId w:val="16"/>
  </w:num>
  <w:num w:numId="12">
    <w:abstractNumId w:val="18"/>
  </w:num>
  <w:num w:numId="13">
    <w:abstractNumId w:val="8"/>
  </w:num>
  <w:num w:numId="14">
    <w:abstractNumId w:val="20"/>
  </w:num>
  <w:num w:numId="15">
    <w:abstractNumId w:val="7"/>
  </w:num>
  <w:num w:numId="16">
    <w:abstractNumId w:val="5"/>
  </w:num>
  <w:num w:numId="17">
    <w:abstractNumId w:val="12"/>
  </w:num>
  <w:num w:numId="18">
    <w:abstractNumId w:val="14"/>
  </w:num>
  <w:num w:numId="19">
    <w:abstractNumId w:val="24"/>
  </w:num>
  <w:num w:numId="20">
    <w:abstractNumId w:val="19"/>
  </w:num>
  <w:num w:numId="21">
    <w:abstractNumId w:val="17"/>
  </w:num>
  <w:num w:numId="22">
    <w:abstractNumId w:val="0"/>
  </w:num>
  <w:num w:numId="23">
    <w:abstractNumId w:val="21"/>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A80"/>
    <w:rsid w:val="00002B65"/>
    <w:rsid w:val="000372CA"/>
    <w:rsid w:val="00053BEF"/>
    <w:rsid w:val="00105EB3"/>
    <w:rsid w:val="00152315"/>
    <w:rsid w:val="0018368A"/>
    <w:rsid w:val="00194983"/>
    <w:rsid w:val="001A686E"/>
    <w:rsid w:val="001C366A"/>
    <w:rsid w:val="001D65E7"/>
    <w:rsid w:val="00244ADE"/>
    <w:rsid w:val="00250772"/>
    <w:rsid w:val="00257A0E"/>
    <w:rsid w:val="0026409C"/>
    <w:rsid w:val="00280A72"/>
    <w:rsid w:val="002A08A9"/>
    <w:rsid w:val="002A7B50"/>
    <w:rsid w:val="002B5C0A"/>
    <w:rsid w:val="002E62A7"/>
    <w:rsid w:val="002F3054"/>
    <w:rsid w:val="00330287"/>
    <w:rsid w:val="00342DBE"/>
    <w:rsid w:val="003458A9"/>
    <w:rsid w:val="003A2F1B"/>
    <w:rsid w:val="003C3F5E"/>
    <w:rsid w:val="003D7E5A"/>
    <w:rsid w:val="003E45E4"/>
    <w:rsid w:val="00463DEE"/>
    <w:rsid w:val="004B2ACE"/>
    <w:rsid w:val="005325D9"/>
    <w:rsid w:val="005411F6"/>
    <w:rsid w:val="00545D21"/>
    <w:rsid w:val="0057005F"/>
    <w:rsid w:val="00573720"/>
    <w:rsid w:val="005804CA"/>
    <w:rsid w:val="00597D18"/>
    <w:rsid w:val="005A1E0D"/>
    <w:rsid w:val="005B5C54"/>
    <w:rsid w:val="005E55DA"/>
    <w:rsid w:val="005F26A4"/>
    <w:rsid w:val="00623F3F"/>
    <w:rsid w:val="006458B6"/>
    <w:rsid w:val="00665F30"/>
    <w:rsid w:val="00667842"/>
    <w:rsid w:val="0068231F"/>
    <w:rsid w:val="006859E8"/>
    <w:rsid w:val="00690151"/>
    <w:rsid w:val="006F1AD1"/>
    <w:rsid w:val="00723F93"/>
    <w:rsid w:val="007A09EE"/>
    <w:rsid w:val="007D632B"/>
    <w:rsid w:val="007D71A3"/>
    <w:rsid w:val="00831AEC"/>
    <w:rsid w:val="00846DC7"/>
    <w:rsid w:val="00867224"/>
    <w:rsid w:val="00896E86"/>
    <w:rsid w:val="008B1EF5"/>
    <w:rsid w:val="008C652D"/>
    <w:rsid w:val="008D7290"/>
    <w:rsid w:val="008E3565"/>
    <w:rsid w:val="009106A3"/>
    <w:rsid w:val="009133E5"/>
    <w:rsid w:val="009238E9"/>
    <w:rsid w:val="009961D0"/>
    <w:rsid w:val="00996371"/>
    <w:rsid w:val="009B3D34"/>
    <w:rsid w:val="009E6B02"/>
    <w:rsid w:val="00A00982"/>
    <w:rsid w:val="00A340C3"/>
    <w:rsid w:val="00A44567"/>
    <w:rsid w:val="00A85B55"/>
    <w:rsid w:val="00AA386A"/>
    <w:rsid w:val="00AD7643"/>
    <w:rsid w:val="00B313BB"/>
    <w:rsid w:val="00B66589"/>
    <w:rsid w:val="00B704F1"/>
    <w:rsid w:val="00BB2ECC"/>
    <w:rsid w:val="00BC3259"/>
    <w:rsid w:val="00BE3883"/>
    <w:rsid w:val="00BF6C90"/>
    <w:rsid w:val="00C03670"/>
    <w:rsid w:val="00C20CCF"/>
    <w:rsid w:val="00CA3707"/>
    <w:rsid w:val="00CB3F8F"/>
    <w:rsid w:val="00CC2282"/>
    <w:rsid w:val="00CE1F5B"/>
    <w:rsid w:val="00CF01DA"/>
    <w:rsid w:val="00CF43DF"/>
    <w:rsid w:val="00D015A1"/>
    <w:rsid w:val="00D16A6C"/>
    <w:rsid w:val="00D17FD5"/>
    <w:rsid w:val="00D20A45"/>
    <w:rsid w:val="00D43EB2"/>
    <w:rsid w:val="00D62EAA"/>
    <w:rsid w:val="00D71FDD"/>
    <w:rsid w:val="00D81AB1"/>
    <w:rsid w:val="00D9233E"/>
    <w:rsid w:val="00DB31C1"/>
    <w:rsid w:val="00E0259C"/>
    <w:rsid w:val="00E11455"/>
    <w:rsid w:val="00E15B7F"/>
    <w:rsid w:val="00E24C38"/>
    <w:rsid w:val="00E31C2E"/>
    <w:rsid w:val="00E36FB1"/>
    <w:rsid w:val="00E4613F"/>
    <w:rsid w:val="00EB5D67"/>
    <w:rsid w:val="00ED22FC"/>
    <w:rsid w:val="00F0268C"/>
    <w:rsid w:val="00F06A80"/>
    <w:rsid w:val="00F3039A"/>
    <w:rsid w:val="00F312C8"/>
    <w:rsid w:val="00F32311"/>
    <w:rsid w:val="00F34083"/>
    <w:rsid w:val="00F459B1"/>
    <w:rsid w:val="00F86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5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38"/>
    <w:pPr>
      <w:spacing w:after="200" w:line="276" w:lineRule="auto"/>
    </w:pPr>
    <w:rPr>
      <w:sz w:val="22"/>
      <w:szCs w:val="22"/>
    </w:rPr>
  </w:style>
  <w:style w:type="paragraph" w:styleId="Heading2">
    <w:name w:val="heading 2"/>
    <w:basedOn w:val="Normal"/>
    <w:next w:val="Normal"/>
    <w:autoRedefine/>
    <w:qFormat/>
    <w:rsid w:val="00257A0E"/>
    <w:pPr>
      <w:keepNext/>
      <w:spacing w:after="0" w:line="240" w:lineRule="auto"/>
      <w:ind w:left="720"/>
      <w:jc w:val="both"/>
      <w:outlineLvl w:val="1"/>
    </w:pPr>
    <w:rPr>
      <w:rFonts w:ascii="Arial" w:eastAsia="Times New Roman" w:hAnsi="Arial" w:cs="Arial"/>
      <w:b/>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 Char"/>
    <w:basedOn w:val="Normal"/>
    <w:link w:val="BodyText2Char"/>
    <w:rsid w:val="00F06A80"/>
    <w:pPr>
      <w:spacing w:after="0" w:line="240" w:lineRule="auto"/>
      <w:jc w:val="both"/>
    </w:pPr>
    <w:rPr>
      <w:rFonts w:ascii="Times New Roman" w:eastAsia="Times New Roman" w:hAnsi="Times New Roman"/>
      <w:szCs w:val="20"/>
    </w:rPr>
  </w:style>
  <w:style w:type="character" w:customStyle="1" w:styleId="BodyText2Char">
    <w:name w:val="Body Text 2 Char"/>
    <w:aliases w:val=" Char Char"/>
    <w:basedOn w:val="DefaultParagraphFont"/>
    <w:link w:val="BodyText2"/>
    <w:rsid w:val="00F06A80"/>
    <w:rPr>
      <w:rFonts w:ascii="Times New Roman" w:eastAsia="Times New Roman" w:hAnsi="Times New Roman" w:cs="Times New Roman"/>
      <w:szCs w:val="20"/>
    </w:rPr>
  </w:style>
  <w:style w:type="table" w:styleId="TableGrid">
    <w:name w:val="Table Grid"/>
    <w:basedOn w:val="TableNormal"/>
    <w:rsid w:val="00F06A8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6A80"/>
    <w:rPr>
      <w:color w:val="0000FF"/>
      <w:u w:val="single"/>
    </w:rPr>
  </w:style>
  <w:style w:type="paragraph" w:customStyle="1" w:styleId="Default">
    <w:name w:val="Default"/>
    <w:link w:val="DefaultChar"/>
    <w:rsid w:val="00573720"/>
    <w:pPr>
      <w:widowControl w:val="0"/>
      <w:autoSpaceDE w:val="0"/>
      <w:autoSpaceDN w:val="0"/>
      <w:adjustRightInd w:val="0"/>
    </w:pPr>
    <w:rPr>
      <w:rFonts w:ascii="Times" w:hAnsi="Times" w:cs="Times"/>
      <w:color w:val="000000"/>
      <w:sz w:val="24"/>
      <w:szCs w:val="24"/>
    </w:rPr>
  </w:style>
  <w:style w:type="paragraph" w:customStyle="1" w:styleId="CM16">
    <w:name w:val="CM16"/>
    <w:basedOn w:val="Default"/>
    <w:next w:val="Default"/>
    <w:rsid w:val="00573720"/>
    <w:pPr>
      <w:spacing w:after="288"/>
    </w:pPr>
    <w:rPr>
      <w:color w:val="auto"/>
    </w:rPr>
  </w:style>
  <w:style w:type="paragraph" w:customStyle="1" w:styleId="CM5">
    <w:name w:val="CM5"/>
    <w:basedOn w:val="Default"/>
    <w:next w:val="Default"/>
    <w:rsid w:val="00573720"/>
    <w:pPr>
      <w:spacing w:line="283" w:lineRule="atLeast"/>
    </w:pPr>
    <w:rPr>
      <w:color w:val="auto"/>
    </w:rPr>
  </w:style>
  <w:style w:type="paragraph" w:customStyle="1" w:styleId="CM20">
    <w:name w:val="CM20"/>
    <w:basedOn w:val="Default"/>
    <w:next w:val="Default"/>
    <w:link w:val="CM20Char"/>
    <w:rsid w:val="00573720"/>
    <w:pPr>
      <w:spacing w:after="203"/>
    </w:pPr>
  </w:style>
  <w:style w:type="character" w:customStyle="1" w:styleId="DefaultChar">
    <w:name w:val="Default Char"/>
    <w:basedOn w:val="DefaultParagraphFont"/>
    <w:link w:val="Default"/>
    <w:rsid w:val="00573720"/>
    <w:rPr>
      <w:rFonts w:ascii="Times" w:hAnsi="Times" w:cs="Times"/>
      <w:color w:val="000000"/>
      <w:sz w:val="24"/>
      <w:szCs w:val="24"/>
      <w:lang w:val="en-US" w:eastAsia="en-US" w:bidi="ar-SA"/>
    </w:rPr>
  </w:style>
  <w:style w:type="character" w:customStyle="1" w:styleId="CM20Char">
    <w:name w:val="CM20 Char"/>
    <w:basedOn w:val="DefaultChar"/>
    <w:link w:val="CM20"/>
    <w:rsid w:val="00573720"/>
    <w:rPr>
      <w:rFonts w:ascii="Times" w:hAnsi="Times" w:cs="Times"/>
      <w:color w:val="000000"/>
      <w:sz w:val="24"/>
      <w:szCs w:val="24"/>
      <w:lang w:val="en-US" w:eastAsia="en-US" w:bidi="ar-SA"/>
    </w:rPr>
  </w:style>
  <w:style w:type="paragraph" w:styleId="BalloonText">
    <w:name w:val="Balloon Text"/>
    <w:basedOn w:val="Normal"/>
    <w:link w:val="BalloonTextChar"/>
    <w:uiPriority w:val="99"/>
    <w:semiHidden/>
    <w:unhideWhenUsed/>
    <w:rsid w:val="002A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B50"/>
    <w:rPr>
      <w:rFonts w:ascii="Tahoma" w:hAnsi="Tahoma" w:cs="Tahoma"/>
      <w:sz w:val="16"/>
      <w:szCs w:val="16"/>
    </w:rPr>
  </w:style>
  <w:style w:type="paragraph" w:customStyle="1" w:styleId="Times11">
    <w:name w:val="Times 11"/>
    <w:aliases w:val="12pt leading"/>
    <w:basedOn w:val="Normal"/>
    <w:rsid w:val="00D62EAA"/>
    <w:pPr>
      <w:spacing w:after="0" w:line="240" w:lineRule="atLeast"/>
    </w:pPr>
    <w:rPr>
      <w:rFonts w:ascii="Times" w:eastAsia="Times New Roman" w:hAnsi="Times"/>
      <w:szCs w:val="20"/>
    </w:rPr>
  </w:style>
  <w:style w:type="paragraph" w:styleId="ListParagraph">
    <w:name w:val="List Paragraph"/>
    <w:basedOn w:val="Normal"/>
    <w:uiPriority w:val="34"/>
    <w:qFormat/>
    <w:rsid w:val="00BB2ECC"/>
    <w:pPr>
      <w:ind w:left="720"/>
      <w:contextualSpacing/>
    </w:pPr>
  </w:style>
  <w:style w:type="character" w:styleId="CommentReference">
    <w:name w:val="annotation reference"/>
    <w:basedOn w:val="DefaultParagraphFont"/>
    <w:uiPriority w:val="99"/>
    <w:semiHidden/>
    <w:unhideWhenUsed/>
    <w:rsid w:val="00867224"/>
    <w:rPr>
      <w:sz w:val="16"/>
      <w:szCs w:val="16"/>
    </w:rPr>
  </w:style>
  <w:style w:type="paragraph" w:styleId="CommentText">
    <w:name w:val="annotation text"/>
    <w:basedOn w:val="Normal"/>
    <w:link w:val="CommentTextChar"/>
    <w:uiPriority w:val="99"/>
    <w:semiHidden/>
    <w:unhideWhenUsed/>
    <w:rsid w:val="00867224"/>
    <w:pPr>
      <w:spacing w:line="240" w:lineRule="auto"/>
    </w:pPr>
    <w:rPr>
      <w:sz w:val="20"/>
      <w:szCs w:val="20"/>
    </w:rPr>
  </w:style>
  <w:style w:type="character" w:customStyle="1" w:styleId="CommentTextChar">
    <w:name w:val="Comment Text Char"/>
    <w:basedOn w:val="DefaultParagraphFont"/>
    <w:link w:val="CommentText"/>
    <w:uiPriority w:val="99"/>
    <w:semiHidden/>
    <w:rsid w:val="00867224"/>
  </w:style>
  <w:style w:type="paragraph" w:styleId="CommentSubject">
    <w:name w:val="annotation subject"/>
    <w:basedOn w:val="CommentText"/>
    <w:next w:val="CommentText"/>
    <w:link w:val="CommentSubjectChar"/>
    <w:uiPriority w:val="99"/>
    <w:semiHidden/>
    <w:unhideWhenUsed/>
    <w:rsid w:val="00867224"/>
    <w:rPr>
      <w:b/>
      <w:bCs/>
    </w:rPr>
  </w:style>
  <w:style w:type="character" w:customStyle="1" w:styleId="CommentSubjectChar">
    <w:name w:val="Comment Subject Char"/>
    <w:basedOn w:val="CommentTextChar"/>
    <w:link w:val="CommentSubject"/>
    <w:uiPriority w:val="99"/>
    <w:semiHidden/>
    <w:rsid w:val="00867224"/>
    <w:rPr>
      <w:b/>
      <w:bCs/>
    </w:rPr>
  </w:style>
  <w:style w:type="paragraph" w:styleId="Header">
    <w:name w:val="header"/>
    <w:basedOn w:val="Normal"/>
    <w:link w:val="HeaderChar"/>
    <w:uiPriority w:val="99"/>
    <w:unhideWhenUsed/>
    <w:rsid w:val="00342D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2DBE"/>
    <w:rPr>
      <w:sz w:val="22"/>
      <w:szCs w:val="22"/>
    </w:rPr>
  </w:style>
  <w:style w:type="paragraph" w:styleId="Footer">
    <w:name w:val="footer"/>
    <w:basedOn w:val="Normal"/>
    <w:link w:val="FooterChar"/>
    <w:uiPriority w:val="99"/>
    <w:unhideWhenUsed/>
    <w:rsid w:val="00342D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42DBE"/>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38"/>
    <w:pPr>
      <w:spacing w:after="200" w:line="276" w:lineRule="auto"/>
    </w:pPr>
    <w:rPr>
      <w:sz w:val="22"/>
      <w:szCs w:val="22"/>
    </w:rPr>
  </w:style>
  <w:style w:type="paragraph" w:styleId="Heading2">
    <w:name w:val="heading 2"/>
    <w:basedOn w:val="Normal"/>
    <w:next w:val="Normal"/>
    <w:autoRedefine/>
    <w:qFormat/>
    <w:rsid w:val="00257A0E"/>
    <w:pPr>
      <w:keepNext/>
      <w:spacing w:after="0" w:line="240" w:lineRule="auto"/>
      <w:ind w:left="720"/>
      <w:jc w:val="both"/>
      <w:outlineLvl w:val="1"/>
    </w:pPr>
    <w:rPr>
      <w:rFonts w:ascii="Arial" w:eastAsia="Times New Roman" w:hAnsi="Arial" w:cs="Arial"/>
      <w:b/>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 Char"/>
    <w:basedOn w:val="Normal"/>
    <w:link w:val="BodyText2Char"/>
    <w:rsid w:val="00F06A80"/>
    <w:pPr>
      <w:spacing w:after="0" w:line="240" w:lineRule="auto"/>
      <w:jc w:val="both"/>
    </w:pPr>
    <w:rPr>
      <w:rFonts w:ascii="Times New Roman" w:eastAsia="Times New Roman" w:hAnsi="Times New Roman"/>
      <w:szCs w:val="20"/>
    </w:rPr>
  </w:style>
  <w:style w:type="character" w:customStyle="1" w:styleId="BodyText2Char">
    <w:name w:val="Body Text 2 Char"/>
    <w:aliases w:val=" Char Char"/>
    <w:basedOn w:val="DefaultParagraphFont"/>
    <w:link w:val="BodyText2"/>
    <w:rsid w:val="00F06A80"/>
    <w:rPr>
      <w:rFonts w:ascii="Times New Roman" w:eastAsia="Times New Roman" w:hAnsi="Times New Roman" w:cs="Times New Roman"/>
      <w:szCs w:val="20"/>
    </w:rPr>
  </w:style>
  <w:style w:type="table" w:styleId="TableGrid">
    <w:name w:val="Table Grid"/>
    <w:basedOn w:val="TableNormal"/>
    <w:rsid w:val="00F06A8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6A80"/>
    <w:rPr>
      <w:color w:val="0000FF"/>
      <w:u w:val="single"/>
    </w:rPr>
  </w:style>
  <w:style w:type="paragraph" w:customStyle="1" w:styleId="Default">
    <w:name w:val="Default"/>
    <w:link w:val="DefaultChar"/>
    <w:rsid w:val="00573720"/>
    <w:pPr>
      <w:widowControl w:val="0"/>
      <w:autoSpaceDE w:val="0"/>
      <w:autoSpaceDN w:val="0"/>
      <w:adjustRightInd w:val="0"/>
    </w:pPr>
    <w:rPr>
      <w:rFonts w:ascii="Times" w:hAnsi="Times" w:cs="Times"/>
      <w:color w:val="000000"/>
      <w:sz w:val="24"/>
      <w:szCs w:val="24"/>
    </w:rPr>
  </w:style>
  <w:style w:type="paragraph" w:customStyle="1" w:styleId="CM16">
    <w:name w:val="CM16"/>
    <w:basedOn w:val="Default"/>
    <w:next w:val="Default"/>
    <w:rsid w:val="00573720"/>
    <w:pPr>
      <w:spacing w:after="288"/>
    </w:pPr>
    <w:rPr>
      <w:color w:val="auto"/>
    </w:rPr>
  </w:style>
  <w:style w:type="paragraph" w:customStyle="1" w:styleId="CM5">
    <w:name w:val="CM5"/>
    <w:basedOn w:val="Default"/>
    <w:next w:val="Default"/>
    <w:rsid w:val="00573720"/>
    <w:pPr>
      <w:spacing w:line="283" w:lineRule="atLeast"/>
    </w:pPr>
    <w:rPr>
      <w:color w:val="auto"/>
    </w:rPr>
  </w:style>
  <w:style w:type="paragraph" w:customStyle="1" w:styleId="CM20">
    <w:name w:val="CM20"/>
    <w:basedOn w:val="Default"/>
    <w:next w:val="Default"/>
    <w:link w:val="CM20Char"/>
    <w:rsid w:val="00573720"/>
    <w:pPr>
      <w:spacing w:after="203"/>
    </w:pPr>
  </w:style>
  <w:style w:type="character" w:customStyle="1" w:styleId="DefaultChar">
    <w:name w:val="Default Char"/>
    <w:basedOn w:val="DefaultParagraphFont"/>
    <w:link w:val="Default"/>
    <w:rsid w:val="00573720"/>
    <w:rPr>
      <w:rFonts w:ascii="Times" w:hAnsi="Times" w:cs="Times"/>
      <w:color w:val="000000"/>
      <w:sz w:val="24"/>
      <w:szCs w:val="24"/>
      <w:lang w:val="en-US" w:eastAsia="en-US" w:bidi="ar-SA"/>
    </w:rPr>
  </w:style>
  <w:style w:type="character" w:customStyle="1" w:styleId="CM20Char">
    <w:name w:val="CM20 Char"/>
    <w:basedOn w:val="DefaultChar"/>
    <w:link w:val="CM20"/>
    <w:rsid w:val="00573720"/>
    <w:rPr>
      <w:rFonts w:ascii="Times" w:hAnsi="Times" w:cs="Times"/>
      <w:color w:val="000000"/>
      <w:sz w:val="24"/>
      <w:szCs w:val="24"/>
      <w:lang w:val="en-US" w:eastAsia="en-US" w:bidi="ar-SA"/>
    </w:rPr>
  </w:style>
  <w:style w:type="paragraph" w:styleId="BalloonText">
    <w:name w:val="Balloon Text"/>
    <w:basedOn w:val="Normal"/>
    <w:link w:val="BalloonTextChar"/>
    <w:uiPriority w:val="99"/>
    <w:semiHidden/>
    <w:unhideWhenUsed/>
    <w:rsid w:val="002A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B50"/>
    <w:rPr>
      <w:rFonts w:ascii="Tahoma" w:hAnsi="Tahoma" w:cs="Tahoma"/>
      <w:sz w:val="16"/>
      <w:szCs w:val="16"/>
    </w:rPr>
  </w:style>
  <w:style w:type="paragraph" w:customStyle="1" w:styleId="Times11">
    <w:name w:val="Times 11"/>
    <w:aliases w:val="12pt leading"/>
    <w:basedOn w:val="Normal"/>
    <w:rsid w:val="00D62EAA"/>
    <w:pPr>
      <w:spacing w:after="0" w:line="240" w:lineRule="atLeast"/>
    </w:pPr>
    <w:rPr>
      <w:rFonts w:ascii="Times" w:eastAsia="Times New Roman" w:hAnsi="Times"/>
      <w:szCs w:val="20"/>
    </w:rPr>
  </w:style>
  <w:style w:type="paragraph" w:styleId="ListParagraph">
    <w:name w:val="List Paragraph"/>
    <w:basedOn w:val="Normal"/>
    <w:uiPriority w:val="34"/>
    <w:qFormat/>
    <w:rsid w:val="00BB2ECC"/>
    <w:pPr>
      <w:ind w:left="720"/>
      <w:contextualSpacing/>
    </w:pPr>
  </w:style>
  <w:style w:type="character" w:styleId="CommentReference">
    <w:name w:val="annotation reference"/>
    <w:basedOn w:val="DefaultParagraphFont"/>
    <w:uiPriority w:val="99"/>
    <w:semiHidden/>
    <w:unhideWhenUsed/>
    <w:rsid w:val="00867224"/>
    <w:rPr>
      <w:sz w:val="16"/>
      <w:szCs w:val="16"/>
    </w:rPr>
  </w:style>
  <w:style w:type="paragraph" w:styleId="CommentText">
    <w:name w:val="annotation text"/>
    <w:basedOn w:val="Normal"/>
    <w:link w:val="CommentTextChar"/>
    <w:uiPriority w:val="99"/>
    <w:semiHidden/>
    <w:unhideWhenUsed/>
    <w:rsid w:val="00867224"/>
    <w:pPr>
      <w:spacing w:line="240" w:lineRule="auto"/>
    </w:pPr>
    <w:rPr>
      <w:sz w:val="20"/>
      <w:szCs w:val="20"/>
    </w:rPr>
  </w:style>
  <w:style w:type="character" w:customStyle="1" w:styleId="CommentTextChar">
    <w:name w:val="Comment Text Char"/>
    <w:basedOn w:val="DefaultParagraphFont"/>
    <w:link w:val="CommentText"/>
    <w:uiPriority w:val="99"/>
    <w:semiHidden/>
    <w:rsid w:val="00867224"/>
  </w:style>
  <w:style w:type="paragraph" w:styleId="CommentSubject">
    <w:name w:val="annotation subject"/>
    <w:basedOn w:val="CommentText"/>
    <w:next w:val="CommentText"/>
    <w:link w:val="CommentSubjectChar"/>
    <w:uiPriority w:val="99"/>
    <w:semiHidden/>
    <w:unhideWhenUsed/>
    <w:rsid w:val="00867224"/>
    <w:rPr>
      <w:b/>
      <w:bCs/>
    </w:rPr>
  </w:style>
  <w:style w:type="character" w:customStyle="1" w:styleId="CommentSubjectChar">
    <w:name w:val="Comment Subject Char"/>
    <w:basedOn w:val="CommentTextChar"/>
    <w:link w:val="CommentSubject"/>
    <w:uiPriority w:val="99"/>
    <w:semiHidden/>
    <w:rsid w:val="00867224"/>
    <w:rPr>
      <w:b/>
      <w:bCs/>
    </w:rPr>
  </w:style>
  <w:style w:type="paragraph" w:styleId="Header">
    <w:name w:val="header"/>
    <w:basedOn w:val="Normal"/>
    <w:link w:val="HeaderChar"/>
    <w:uiPriority w:val="99"/>
    <w:unhideWhenUsed/>
    <w:rsid w:val="00342D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2DBE"/>
    <w:rPr>
      <w:sz w:val="22"/>
      <w:szCs w:val="22"/>
    </w:rPr>
  </w:style>
  <w:style w:type="paragraph" w:styleId="Footer">
    <w:name w:val="footer"/>
    <w:basedOn w:val="Normal"/>
    <w:link w:val="FooterChar"/>
    <w:uiPriority w:val="99"/>
    <w:unhideWhenUsed/>
    <w:rsid w:val="00342D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42DB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00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lemson.edu/electronmicroscope/" TargetMode="External"/><Relationship Id="rId10" Type="http://schemas.openxmlformats.org/officeDocument/2006/relationships/hyperlink" Target="http://www.clemson.edu/public/brc/"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6DDF2B5E959942950E59059A0FBD0D"/>
        <w:category>
          <w:name w:val="General"/>
          <w:gallery w:val="placeholder"/>
        </w:category>
        <w:types>
          <w:type w:val="bbPlcHdr"/>
        </w:types>
        <w:behaviors>
          <w:behavior w:val="content"/>
        </w:behaviors>
        <w:guid w:val="{379B2315-FD77-A640-8082-4EFD6F43A1B8}"/>
      </w:docPartPr>
      <w:docPartBody>
        <w:p w:rsidR="00000000" w:rsidRDefault="002E3408" w:rsidP="002E3408">
          <w:pPr>
            <w:pStyle w:val="F06DDF2B5E959942950E59059A0FBD0D"/>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408"/>
    <w:rsid w:val="002E3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69E999AD87EA49A44172F993EC4579">
    <w:name w:val="5169E999AD87EA49A44172F993EC4579"/>
    <w:rsid w:val="002E3408"/>
  </w:style>
  <w:style w:type="paragraph" w:customStyle="1" w:styleId="F06DDF2B5E959942950E59059A0FBD0D">
    <w:name w:val="F06DDF2B5E959942950E59059A0FBD0D"/>
    <w:rsid w:val="002E3408"/>
  </w:style>
  <w:style w:type="paragraph" w:customStyle="1" w:styleId="EB0D51CF3DEAE94CA6DE9662BEBD3D84">
    <w:name w:val="EB0D51CF3DEAE94CA6DE9662BEBD3D84"/>
    <w:rsid w:val="002E3408"/>
  </w:style>
  <w:style w:type="paragraph" w:customStyle="1" w:styleId="72BD63E16F5A88479CF0E7DE04D2971A">
    <w:name w:val="72BD63E16F5A88479CF0E7DE04D2971A"/>
    <w:rsid w:val="002E3408"/>
  </w:style>
  <w:style w:type="paragraph" w:customStyle="1" w:styleId="97E4A44712EC104BB78D25D7EBE6CCAF">
    <w:name w:val="97E4A44712EC104BB78D25D7EBE6CCAF"/>
    <w:rsid w:val="002E3408"/>
  </w:style>
  <w:style w:type="paragraph" w:customStyle="1" w:styleId="E915541FF2AEFE418CF3317F2A155BC4">
    <w:name w:val="E915541FF2AEFE418CF3317F2A155BC4"/>
    <w:rsid w:val="002E3408"/>
  </w:style>
  <w:style w:type="paragraph" w:customStyle="1" w:styleId="E7D4CCF511BD2646AE42FB4FB3FD92D3">
    <w:name w:val="E7D4CCF511BD2646AE42FB4FB3FD92D3"/>
    <w:rsid w:val="002E3408"/>
  </w:style>
  <w:style w:type="paragraph" w:customStyle="1" w:styleId="42CB4AEAE6ACB34796B2E34C296EE81A">
    <w:name w:val="42CB4AEAE6ACB34796B2E34C296EE81A"/>
    <w:rsid w:val="002E3408"/>
  </w:style>
  <w:style w:type="paragraph" w:customStyle="1" w:styleId="9D1C6B59BD4F9140A31A0371EDEB586B">
    <w:name w:val="9D1C6B59BD4F9140A31A0371EDEB586B"/>
    <w:rsid w:val="002E3408"/>
  </w:style>
  <w:style w:type="paragraph" w:customStyle="1" w:styleId="471D797158776F4FB73CBDF2A9AA2E74">
    <w:name w:val="471D797158776F4FB73CBDF2A9AA2E74"/>
    <w:rsid w:val="002E3408"/>
  </w:style>
  <w:style w:type="paragraph" w:customStyle="1" w:styleId="0E60F8FEF98C0640A83392FD34016070">
    <w:name w:val="0E60F8FEF98C0640A83392FD34016070"/>
    <w:rsid w:val="002E34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69E999AD87EA49A44172F993EC4579">
    <w:name w:val="5169E999AD87EA49A44172F993EC4579"/>
    <w:rsid w:val="002E3408"/>
  </w:style>
  <w:style w:type="paragraph" w:customStyle="1" w:styleId="F06DDF2B5E959942950E59059A0FBD0D">
    <w:name w:val="F06DDF2B5E959942950E59059A0FBD0D"/>
    <w:rsid w:val="002E3408"/>
  </w:style>
  <w:style w:type="paragraph" w:customStyle="1" w:styleId="EB0D51CF3DEAE94CA6DE9662BEBD3D84">
    <w:name w:val="EB0D51CF3DEAE94CA6DE9662BEBD3D84"/>
    <w:rsid w:val="002E3408"/>
  </w:style>
  <w:style w:type="paragraph" w:customStyle="1" w:styleId="72BD63E16F5A88479CF0E7DE04D2971A">
    <w:name w:val="72BD63E16F5A88479CF0E7DE04D2971A"/>
    <w:rsid w:val="002E3408"/>
  </w:style>
  <w:style w:type="paragraph" w:customStyle="1" w:styleId="97E4A44712EC104BB78D25D7EBE6CCAF">
    <w:name w:val="97E4A44712EC104BB78D25D7EBE6CCAF"/>
    <w:rsid w:val="002E3408"/>
  </w:style>
  <w:style w:type="paragraph" w:customStyle="1" w:styleId="E915541FF2AEFE418CF3317F2A155BC4">
    <w:name w:val="E915541FF2AEFE418CF3317F2A155BC4"/>
    <w:rsid w:val="002E3408"/>
  </w:style>
  <w:style w:type="paragraph" w:customStyle="1" w:styleId="E7D4CCF511BD2646AE42FB4FB3FD92D3">
    <w:name w:val="E7D4CCF511BD2646AE42FB4FB3FD92D3"/>
    <w:rsid w:val="002E3408"/>
  </w:style>
  <w:style w:type="paragraph" w:customStyle="1" w:styleId="42CB4AEAE6ACB34796B2E34C296EE81A">
    <w:name w:val="42CB4AEAE6ACB34796B2E34C296EE81A"/>
    <w:rsid w:val="002E3408"/>
  </w:style>
  <w:style w:type="paragraph" w:customStyle="1" w:styleId="9D1C6B59BD4F9140A31A0371EDEB586B">
    <w:name w:val="9D1C6B59BD4F9140A31A0371EDEB586B"/>
    <w:rsid w:val="002E3408"/>
  </w:style>
  <w:style w:type="paragraph" w:customStyle="1" w:styleId="471D797158776F4FB73CBDF2A9AA2E74">
    <w:name w:val="471D797158776F4FB73CBDF2A9AA2E74"/>
    <w:rsid w:val="002E3408"/>
  </w:style>
  <w:style w:type="paragraph" w:customStyle="1" w:styleId="0E60F8FEF98C0640A83392FD34016070">
    <w:name w:val="0E60F8FEF98C0640A83392FD34016070"/>
    <w:rsid w:val="002E34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567E2-37CA-BB4E-9BD4-A9D476294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2864</Words>
  <Characters>16325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19151</CharactersWithSpaces>
  <SharedDoc>false</SharedDoc>
  <HLinks>
    <vt:vector size="6" baseType="variant">
      <vt:variant>
        <vt:i4>6684714</vt:i4>
      </vt:variant>
      <vt:variant>
        <vt:i4>0</vt:i4>
      </vt:variant>
      <vt:variant>
        <vt:i4>0</vt:i4>
      </vt:variant>
      <vt:variant>
        <vt:i4>5</vt:i4>
      </vt:variant>
      <vt:variant>
        <vt:lpwstr>http://www.clemson.edu/electronmicroscope/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RESEARCH: RESOURCE-USE IMPACTS AND POTENTIAL FOR ELECTRICITY AND AGRICULTURAL CO-PRODUCTION FROM LARGE-SCALE SOLAR DEVELOPMENT</dc:title>
  <dc:creator>Clemson University</dc:creator>
  <cp:lastModifiedBy>Michael Dale</cp:lastModifiedBy>
  <cp:revision>4</cp:revision>
  <cp:lastPrinted>2014-04-07T14:48:00Z</cp:lastPrinted>
  <dcterms:created xsi:type="dcterms:W3CDTF">2014-10-23T19:56:00Z</dcterms:created>
  <dcterms:modified xsi:type="dcterms:W3CDTF">2014-10-28T19:01:00Z</dcterms:modified>
</cp:coreProperties>
</file>